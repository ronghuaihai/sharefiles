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0BF" w:rsidRDefault="00E73C7D" w:rsidP="001540BF">
      <w:pPr>
        <w:jc w:val="center"/>
        <w:rPr>
          <w:rFonts w:hint="eastAsia"/>
          <w:b/>
          <w:sz w:val="44"/>
          <w:szCs w:val="44"/>
        </w:rPr>
      </w:pPr>
      <w:r w:rsidRPr="00E73C7D">
        <w:rPr>
          <w:rFonts w:hint="eastAsia"/>
          <w:b/>
          <w:sz w:val="44"/>
          <w:szCs w:val="44"/>
        </w:rPr>
        <w:t>MySQL</w:t>
      </w:r>
      <w:r w:rsidRPr="00E73C7D">
        <w:rPr>
          <w:rFonts w:hint="eastAsia"/>
          <w:b/>
          <w:sz w:val="44"/>
          <w:szCs w:val="44"/>
        </w:rPr>
        <w:t>结构设计规范</w:t>
      </w:r>
    </w:p>
    <w:p w:rsidR="00967A5A" w:rsidRDefault="00967A5A" w:rsidP="001540BF">
      <w:pPr>
        <w:jc w:val="center"/>
        <w:rPr>
          <w:b/>
          <w:sz w:val="44"/>
          <w:szCs w:val="44"/>
        </w:rPr>
      </w:pPr>
    </w:p>
    <w:p w:rsidR="00AD2A3B" w:rsidRPr="00967A5A" w:rsidRDefault="00AD2A3B" w:rsidP="00967A5A">
      <w:pPr>
        <w:pStyle w:val="20"/>
        <w:ind w:firstLine="440"/>
        <w:rPr>
          <w:rFonts w:cstheme="minorBidi"/>
          <w:kern w:val="2"/>
          <w:sz w:val="28"/>
        </w:rPr>
      </w:pPr>
      <w:r>
        <w:rPr>
          <w:sz w:val="22"/>
        </w:rPr>
        <w:fldChar w:fldCharType="begin"/>
      </w:r>
      <w:r>
        <w:instrText xml:space="preserve"> </w:instrText>
      </w:r>
      <w:r>
        <w:rPr>
          <w:rFonts w:hint="eastAsia"/>
        </w:rPr>
        <w:instrText>TOC \o "1-2" \f \h \z \u</w:instrText>
      </w:r>
      <w:r>
        <w:instrText xml:space="preserve"> </w:instrText>
      </w:r>
      <w:r>
        <w:rPr>
          <w:sz w:val="22"/>
        </w:rPr>
        <w:fldChar w:fldCharType="separate"/>
      </w:r>
      <w:hyperlink w:anchor="_Toc422996499" w:history="1">
        <w:r w:rsidRPr="00967A5A">
          <w:rPr>
            <w:rStyle w:val="a7"/>
            <w:sz w:val="28"/>
          </w:rPr>
          <w:t>1.</w:t>
        </w:r>
        <w:r w:rsidRPr="00967A5A">
          <w:rPr>
            <w:rFonts w:cstheme="minorBidi"/>
            <w:kern w:val="2"/>
            <w:sz w:val="28"/>
          </w:rPr>
          <w:tab/>
        </w:r>
        <w:r w:rsidRPr="00967A5A">
          <w:rPr>
            <w:rStyle w:val="a7"/>
            <w:rFonts w:hint="eastAsia"/>
            <w:sz w:val="28"/>
          </w:rPr>
          <w:t>命名规则</w:t>
        </w:r>
        <w:r w:rsidRPr="00967A5A">
          <w:rPr>
            <w:webHidden/>
            <w:sz w:val="28"/>
          </w:rPr>
          <w:tab/>
        </w:r>
        <w:r w:rsidRPr="00967A5A">
          <w:rPr>
            <w:webHidden/>
            <w:sz w:val="28"/>
          </w:rPr>
          <w:fldChar w:fldCharType="begin"/>
        </w:r>
        <w:r w:rsidRPr="00967A5A">
          <w:rPr>
            <w:webHidden/>
            <w:sz w:val="28"/>
          </w:rPr>
          <w:instrText xml:space="preserve"> PAGEREF _Toc422996499 \h </w:instrText>
        </w:r>
        <w:r w:rsidRPr="00967A5A">
          <w:rPr>
            <w:webHidden/>
            <w:sz w:val="28"/>
          </w:rPr>
        </w:r>
        <w:r w:rsidRPr="00967A5A">
          <w:rPr>
            <w:webHidden/>
            <w:sz w:val="28"/>
          </w:rPr>
          <w:fldChar w:fldCharType="separate"/>
        </w:r>
        <w:r w:rsidRPr="00967A5A">
          <w:rPr>
            <w:webHidden/>
            <w:sz w:val="28"/>
          </w:rPr>
          <w:t>1</w:t>
        </w:r>
        <w:r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00" w:history="1">
        <w:r w:rsidR="00AD2A3B" w:rsidRPr="00967A5A">
          <w:rPr>
            <w:rStyle w:val="a7"/>
            <w:sz w:val="28"/>
          </w:rPr>
          <w:t>1.1.</w:t>
        </w:r>
        <w:r w:rsidR="00AD2A3B" w:rsidRPr="00967A5A">
          <w:rPr>
            <w:rFonts w:cstheme="minorBidi"/>
            <w:kern w:val="2"/>
            <w:sz w:val="28"/>
          </w:rPr>
          <w:tab/>
        </w:r>
        <w:r w:rsidR="00AD2A3B" w:rsidRPr="00967A5A">
          <w:rPr>
            <w:rStyle w:val="a7"/>
            <w:rFonts w:hint="eastAsia"/>
            <w:sz w:val="28"/>
          </w:rPr>
          <w:t>语言</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_Toc422996500 \h </w:instrText>
        </w:r>
        <w:r w:rsidR="00AD2A3B" w:rsidRPr="00967A5A">
          <w:rPr>
            <w:webHidden/>
            <w:sz w:val="28"/>
          </w:rPr>
        </w:r>
        <w:r w:rsidR="00AD2A3B" w:rsidRPr="00967A5A">
          <w:rPr>
            <w:webHidden/>
            <w:sz w:val="28"/>
          </w:rPr>
          <w:fldChar w:fldCharType="separate"/>
        </w:r>
        <w:r w:rsidR="00AD2A3B" w:rsidRPr="00967A5A">
          <w:rPr>
            <w:webHidden/>
            <w:sz w:val="28"/>
          </w:rPr>
          <w:t>1</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01" w:history="1">
        <w:r w:rsidR="00AD2A3B" w:rsidRPr="00967A5A">
          <w:rPr>
            <w:rStyle w:val="a7"/>
            <w:sz w:val="28"/>
          </w:rPr>
          <w:t>1.2.</w:t>
        </w:r>
        <w:r w:rsidR="00AD2A3B" w:rsidRPr="00967A5A">
          <w:rPr>
            <w:rFonts w:cstheme="minorBidi"/>
            <w:kern w:val="2"/>
            <w:sz w:val="28"/>
          </w:rPr>
          <w:tab/>
        </w:r>
        <w:r w:rsidR="00AD2A3B" w:rsidRPr="00967A5A">
          <w:rPr>
            <w:rStyle w:val="a7"/>
            <w:rFonts w:hint="eastAsia"/>
            <w:sz w:val="28"/>
          </w:rPr>
          <w:t>基本规范</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_Toc422996501 \h </w:instrText>
        </w:r>
        <w:r w:rsidR="00AD2A3B" w:rsidRPr="00967A5A">
          <w:rPr>
            <w:webHidden/>
            <w:sz w:val="28"/>
          </w:rPr>
        </w:r>
        <w:r w:rsidR="00AD2A3B" w:rsidRPr="00967A5A">
          <w:rPr>
            <w:webHidden/>
            <w:sz w:val="28"/>
          </w:rPr>
          <w:fldChar w:fldCharType="separate"/>
        </w:r>
        <w:r w:rsidR="00AD2A3B" w:rsidRPr="00967A5A">
          <w:rPr>
            <w:webHidden/>
            <w:sz w:val="28"/>
          </w:rPr>
          <w:t>2</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02" w:history="1">
        <w:r w:rsidR="00AD2A3B" w:rsidRPr="00967A5A">
          <w:rPr>
            <w:rStyle w:val="a7"/>
            <w:sz w:val="28"/>
          </w:rPr>
          <w:t>1.3.</w:t>
        </w:r>
        <w:r w:rsidR="00AD2A3B" w:rsidRPr="00967A5A">
          <w:rPr>
            <w:rFonts w:cstheme="minorBidi"/>
            <w:kern w:val="2"/>
            <w:sz w:val="28"/>
          </w:rPr>
          <w:tab/>
        </w:r>
        <w:r w:rsidR="00AD2A3B" w:rsidRPr="00967A5A">
          <w:rPr>
            <w:rStyle w:val="a7"/>
            <w:rFonts w:hint="eastAsia"/>
            <w:sz w:val="28"/>
          </w:rPr>
          <w:t>对象规范</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_Toc422996502 \h </w:instrText>
        </w:r>
        <w:r w:rsidR="00AD2A3B" w:rsidRPr="00967A5A">
          <w:rPr>
            <w:webHidden/>
            <w:sz w:val="28"/>
          </w:rPr>
        </w:r>
        <w:r w:rsidR="00AD2A3B" w:rsidRPr="00967A5A">
          <w:rPr>
            <w:webHidden/>
            <w:sz w:val="28"/>
          </w:rPr>
          <w:fldChar w:fldCharType="separate"/>
        </w:r>
        <w:r w:rsidR="00AD2A3B" w:rsidRPr="00967A5A">
          <w:rPr>
            <w:webHidden/>
            <w:sz w:val="28"/>
          </w:rPr>
          <w:t>2</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03" w:history="1">
        <w:r w:rsidR="00AD2A3B" w:rsidRPr="00967A5A">
          <w:rPr>
            <w:rStyle w:val="a7"/>
            <w:sz w:val="28"/>
          </w:rPr>
          <w:t>2.</w:t>
        </w:r>
        <w:r w:rsidR="00AD2A3B" w:rsidRPr="00967A5A">
          <w:rPr>
            <w:rFonts w:cstheme="minorBidi"/>
            <w:kern w:val="2"/>
            <w:sz w:val="28"/>
          </w:rPr>
          <w:tab/>
        </w:r>
        <w:r w:rsidR="00AD2A3B" w:rsidRPr="00967A5A">
          <w:rPr>
            <w:rStyle w:val="a7"/>
            <w:rFonts w:hint="eastAsia"/>
            <w:sz w:val="28"/>
          </w:rPr>
          <w:t>基本原则</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_Toc422996503 \h </w:instrText>
        </w:r>
        <w:r w:rsidR="00AD2A3B" w:rsidRPr="00967A5A">
          <w:rPr>
            <w:webHidden/>
            <w:sz w:val="28"/>
          </w:rPr>
        </w:r>
        <w:r w:rsidR="00AD2A3B" w:rsidRPr="00967A5A">
          <w:rPr>
            <w:webHidden/>
            <w:sz w:val="28"/>
          </w:rPr>
          <w:fldChar w:fldCharType="separate"/>
        </w:r>
        <w:r w:rsidR="00AD2A3B" w:rsidRPr="00967A5A">
          <w:rPr>
            <w:webHidden/>
            <w:sz w:val="28"/>
          </w:rPr>
          <w:t>3</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04" w:history="1">
        <w:r w:rsidR="00AD2A3B" w:rsidRPr="00967A5A">
          <w:rPr>
            <w:rStyle w:val="a7"/>
            <w:sz w:val="28"/>
          </w:rPr>
          <w:t>3.</w:t>
        </w:r>
        <w:r w:rsidR="00AD2A3B" w:rsidRPr="00967A5A">
          <w:rPr>
            <w:rFonts w:cstheme="minorBidi"/>
            <w:kern w:val="2"/>
            <w:sz w:val="28"/>
          </w:rPr>
          <w:tab/>
        </w:r>
        <w:r w:rsidR="00AD2A3B" w:rsidRPr="00967A5A">
          <w:rPr>
            <w:rStyle w:val="a7"/>
            <w:rFonts w:hint="eastAsia"/>
            <w:sz w:val="28"/>
          </w:rPr>
          <w:t>库、表规则</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_Toc422996504 \h </w:instrText>
        </w:r>
        <w:r w:rsidR="00AD2A3B" w:rsidRPr="00967A5A">
          <w:rPr>
            <w:webHidden/>
            <w:sz w:val="28"/>
          </w:rPr>
        </w:r>
        <w:r w:rsidR="00AD2A3B" w:rsidRPr="00967A5A">
          <w:rPr>
            <w:webHidden/>
            <w:sz w:val="28"/>
          </w:rPr>
          <w:fldChar w:fldCharType="separate"/>
        </w:r>
        <w:r w:rsidR="00AD2A3B" w:rsidRPr="00967A5A">
          <w:rPr>
            <w:webHidden/>
            <w:sz w:val="28"/>
          </w:rPr>
          <w:t>4</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05" w:history="1">
        <w:r w:rsidR="00AD2A3B" w:rsidRPr="00967A5A">
          <w:rPr>
            <w:rStyle w:val="a7"/>
            <w:sz w:val="28"/>
          </w:rPr>
          <w:t>4.</w:t>
        </w:r>
        <w:r w:rsidR="00AD2A3B" w:rsidRPr="00967A5A">
          <w:rPr>
            <w:rFonts w:cstheme="minorBidi"/>
            <w:kern w:val="2"/>
            <w:sz w:val="28"/>
          </w:rPr>
          <w:tab/>
        </w:r>
        <w:r w:rsidR="00AD2A3B" w:rsidRPr="00967A5A">
          <w:rPr>
            <w:rStyle w:val="a7"/>
            <w:rFonts w:hint="eastAsia"/>
            <w:sz w:val="28"/>
          </w:rPr>
          <w:t>字段规则</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_Toc422996505 \h </w:instrText>
        </w:r>
        <w:r w:rsidR="00AD2A3B" w:rsidRPr="00967A5A">
          <w:rPr>
            <w:webHidden/>
            <w:sz w:val="28"/>
          </w:rPr>
        </w:r>
        <w:r w:rsidR="00AD2A3B" w:rsidRPr="00967A5A">
          <w:rPr>
            <w:webHidden/>
            <w:sz w:val="28"/>
          </w:rPr>
          <w:fldChar w:fldCharType="separate"/>
        </w:r>
        <w:r w:rsidR="00AD2A3B" w:rsidRPr="00967A5A">
          <w:rPr>
            <w:webHidden/>
            <w:sz w:val="28"/>
          </w:rPr>
          <w:t>4</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06" w:history="1">
        <w:r w:rsidR="008A72B4" w:rsidRPr="00967A5A">
          <w:rPr>
            <w:rStyle w:val="a7"/>
            <w:sz w:val="28"/>
          </w:rPr>
          <w:t>4</w:t>
        </w:r>
        <w:r w:rsidR="00AD2A3B" w:rsidRPr="00967A5A">
          <w:rPr>
            <w:rStyle w:val="a7"/>
            <w:sz w:val="28"/>
          </w:rPr>
          <w:t>.1.</w:t>
        </w:r>
        <w:r w:rsidR="00AD2A3B" w:rsidRPr="00967A5A">
          <w:rPr>
            <w:rStyle w:val="a7"/>
            <w:rFonts w:hint="eastAsia"/>
            <w:sz w:val="28"/>
          </w:rPr>
          <w:t>字段数量</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_Toc422996506 \h </w:instrText>
        </w:r>
        <w:r w:rsidR="00AD2A3B" w:rsidRPr="00967A5A">
          <w:rPr>
            <w:webHidden/>
            <w:sz w:val="28"/>
          </w:rPr>
        </w:r>
        <w:r w:rsidR="00AD2A3B" w:rsidRPr="00967A5A">
          <w:rPr>
            <w:webHidden/>
            <w:sz w:val="28"/>
          </w:rPr>
          <w:fldChar w:fldCharType="separate"/>
        </w:r>
        <w:r w:rsidR="00AD2A3B" w:rsidRPr="00967A5A">
          <w:rPr>
            <w:webHidden/>
            <w:sz w:val="28"/>
          </w:rPr>
          <w:t>4</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07" w:history="1">
        <w:r w:rsidR="008A72B4" w:rsidRPr="00967A5A">
          <w:rPr>
            <w:rStyle w:val="a7"/>
            <w:sz w:val="28"/>
          </w:rPr>
          <w:t>4</w:t>
        </w:r>
        <w:r w:rsidR="00AD2A3B" w:rsidRPr="00967A5A">
          <w:rPr>
            <w:rStyle w:val="a7"/>
            <w:sz w:val="28"/>
          </w:rPr>
          <w:t>.2.</w:t>
        </w:r>
        <w:r w:rsidR="00AD2A3B" w:rsidRPr="00967A5A">
          <w:rPr>
            <w:rStyle w:val="a7"/>
            <w:rFonts w:hint="eastAsia"/>
            <w:sz w:val="28"/>
          </w:rPr>
          <w:t>字段类型</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_Toc422996507 \h </w:instrText>
        </w:r>
        <w:r w:rsidR="00AD2A3B" w:rsidRPr="00967A5A">
          <w:rPr>
            <w:webHidden/>
            <w:sz w:val="28"/>
          </w:rPr>
        </w:r>
        <w:r w:rsidR="00AD2A3B" w:rsidRPr="00967A5A">
          <w:rPr>
            <w:webHidden/>
            <w:sz w:val="28"/>
          </w:rPr>
          <w:fldChar w:fldCharType="separate"/>
        </w:r>
        <w:r w:rsidR="00AD2A3B" w:rsidRPr="00967A5A">
          <w:rPr>
            <w:webHidden/>
            <w:sz w:val="28"/>
          </w:rPr>
          <w:t>5</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08" w:history="1">
        <w:r w:rsidR="008A72B4" w:rsidRPr="00967A5A">
          <w:rPr>
            <w:rStyle w:val="a7"/>
            <w:sz w:val="28"/>
          </w:rPr>
          <w:t>4</w:t>
        </w:r>
        <w:r w:rsidR="00AD2A3B" w:rsidRPr="00967A5A">
          <w:rPr>
            <w:rStyle w:val="a7"/>
            <w:sz w:val="28"/>
          </w:rPr>
          <w:t>.3.NULL</w:t>
        </w:r>
        <w:r w:rsidR="00AD2A3B" w:rsidRPr="00967A5A">
          <w:rPr>
            <w:rStyle w:val="a7"/>
            <w:rFonts w:hint="eastAsia"/>
            <w:sz w:val="28"/>
          </w:rPr>
          <w:t>属性</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_Toc422996508 \h </w:instrText>
        </w:r>
        <w:r w:rsidR="00AD2A3B" w:rsidRPr="00967A5A">
          <w:rPr>
            <w:webHidden/>
            <w:sz w:val="28"/>
          </w:rPr>
        </w:r>
        <w:r w:rsidR="00AD2A3B" w:rsidRPr="00967A5A">
          <w:rPr>
            <w:webHidden/>
            <w:sz w:val="28"/>
          </w:rPr>
          <w:fldChar w:fldCharType="separate"/>
        </w:r>
        <w:r w:rsidR="00AD2A3B" w:rsidRPr="00967A5A">
          <w:rPr>
            <w:webHidden/>
            <w:sz w:val="28"/>
          </w:rPr>
          <w:t>11</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09" w:history="1">
        <w:r w:rsidR="008A72B4" w:rsidRPr="00967A5A">
          <w:rPr>
            <w:rStyle w:val="a7"/>
            <w:sz w:val="28"/>
          </w:rPr>
          <w:t>4</w:t>
        </w:r>
        <w:r w:rsidR="00AD2A3B" w:rsidRPr="00967A5A">
          <w:rPr>
            <w:rStyle w:val="a7"/>
            <w:sz w:val="28"/>
          </w:rPr>
          <w:t>.4.</w:t>
        </w:r>
        <w:r w:rsidR="00AD2A3B" w:rsidRPr="00967A5A">
          <w:rPr>
            <w:rStyle w:val="a7"/>
            <w:rFonts w:hint="eastAsia"/>
            <w:sz w:val="28"/>
          </w:rPr>
          <w:t>类型转换</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_Toc422996509 \h </w:instrText>
        </w:r>
        <w:r w:rsidR="00AD2A3B" w:rsidRPr="00967A5A">
          <w:rPr>
            <w:webHidden/>
            <w:sz w:val="28"/>
          </w:rPr>
        </w:r>
        <w:r w:rsidR="00AD2A3B" w:rsidRPr="00967A5A">
          <w:rPr>
            <w:webHidden/>
            <w:sz w:val="28"/>
          </w:rPr>
          <w:fldChar w:fldCharType="separate"/>
        </w:r>
        <w:r w:rsidR="00AD2A3B" w:rsidRPr="00967A5A">
          <w:rPr>
            <w:webHidden/>
            <w:sz w:val="28"/>
          </w:rPr>
          <w:t>11</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10" w:history="1">
        <w:r w:rsidR="00AD2A3B" w:rsidRPr="00967A5A">
          <w:rPr>
            <w:rStyle w:val="a7"/>
            <w:sz w:val="28"/>
          </w:rPr>
          <w:t>5.</w:t>
        </w:r>
        <w:r w:rsidR="00AD2A3B" w:rsidRPr="00967A5A">
          <w:rPr>
            <w:rFonts w:cstheme="minorBidi"/>
            <w:kern w:val="2"/>
            <w:sz w:val="28"/>
          </w:rPr>
          <w:tab/>
        </w:r>
        <w:r w:rsidR="00AD2A3B" w:rsidRPr="00967A5A">
          <w:rPr>
            <w:rStyle w:val="a7"/>
            <w:rFonts w:hint="eastAsia"/>
            <w:sz w:val="28"/>
          </w:rPr>
          <w:t>索引规则</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_Toc422996510 \h </w:instrText>
        </w:r>
        <w:r w:rsidR="00AD2A3B" w:rsidRPr="00967A5A">
          <w:rPr>
            <w:webHidden/>
            <w:sz w:val="28"/>
          </w:rPr>
        </w:r>
        <w:r w:rsidR="00AD2A3B" w:rsidRPr="00967A5A">
          <w:rPr>
            <w:webHidden/>
            <w:sz w:val="28"/>
          </w:rPr>
          <w:fldChar w:fldCharType="separate"/>
        </w:r>
        <w:r w:rsidR="00AD2A3B" w:rsidRPr="00967A5A">
          <w:rPr>
            <w:webHidden/>
            <w:sz w:val="28"/>
          </w:rPr>
          <w:t>12</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11" w:history="1">
        <w:r w:rsidR="008A72B4" w:rsidRPr="00967A5A">
          <w:rPr>
            <w:rStyle w:val="a7"/>
            <w:sz w:val="28"/>
          </w:rPr>
          <w:t>5</w:t>
        </w:r>
        <w:r w:rsidR="00AD2A3B" w:rsidRPr="00967A5A">
          <w:rPr>
            <w:rStyle w:val="a7"/>
            <w:sz w:val="28"/>
          </w:rPr>
          <w:t>.1.</w:t>
        </w:r>
        <w:r w:rsidR="00AD2A3B" w:rsidRPr="00967A5A">
          <w:rPr>
            <w:rStyle w:val="a7"/>
            <w:rFonts w:hint="eastAsia"/>
            <w:sz w:val="28"/>
          </w:rPr>
          <w:t>基本原则</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_Toc422996511 \h </w:instrText>
        </w:r>
        <w:r w:rsidR="00AD2A3B" w:rsidRPr="00967A5A">
          <w:rPr>
            <w:webHidden/>
            <w:sz w:val="28"/>
          </w:rPr>
        </w:r>
        <w:r w:rsidR="00AD2A3B" w:rsidRPr="00967A5A">
          <w:rPr>
            <w:webHidden/>
            <w:sz w:val="28"/>
          </w:rPr>
          <w:fldChar w:fldCharType="separate"/>
        </w:r>
        <w:r w:rsidR="00AD2A3B" w:rsidRPr="00967A5A">
          <w:rPr>
            <w:webHidden/>
            <w:sz w:val="28"/>
          </w:rPr>
          <w:t>12</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12" w:history="1">
        <w:r w:rsidR="008A72B4" w:rsidRPr="00967A5A">
          <w:rPr>
            <w:rStyle w:val="a7"/>
            <w:sz w:val="28"/>
          </w:rPr>
          <w:t>5</w:t>
        </w:r>
        <w:r w:rsidR="00AD2A3B" w:rsidRPr="00967A5A">
          <w:rPr>
            <w:rStyle w:val="a7"/>
            <w:sz w:val="28"/>
          </w:rPr>
          <w:t>.2.</w:t>
        </w:r>
        <w:r w:rsidR="00AD2A3B" w:rsidRPr="00967A5A">
          <w:rPr>
            <w:rStyle w:val="a7"/>
            <w:rFonts w:hint="eastAsia"/>
            <w:sz w:val="28"/>
          </w:rPr>
          <w:t>主键</w:t>
        </w:r>
        <w:r w:rsidR="00AD2A3B" w:rsidRPr="00967A5A">
          <w:rPr>
            <w:rStyle w:val="a7"/>
            <w:sz w:val="28"/>
          </w:rPr>
          <w:t>(</w:t>
        </w:r>
        <w:r w:rsidR="00AD2A3B" w:rsidRPr="00967A5A">
          <w:rPr>
            <w:rStyle w:val="a7"/>
            <w:rFonts w:hint="eastAsia"/>
            <w:sz w:val="28"/>
          </w:rPr>
          <w:t>特指</w:t>
        </w:r>
        <w:r w:rsidR="00AD2A3B" w:rsidRPr="00967A5A">
          <w:rPr>
            <w:rStyle w:val="a7"/>
            <w:sz w:val="28"/>
          </w:rPr>
          <w:t>InnoDB)</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_Toc422996512 \h </w:instrText>
        </w:r>
        <w:r w:rsidR="00AD2A3B" w:rsidRPr="00967A5A">
          <w:rPr>
            <w:webHidden/>
            <w:sz w:val="28"/>
          </w:rPr>
        </w:r>
        <w:r w:rsidR="00AD2A3B" w:rsidRPr="00967A5A">
          <w:rPr>
            <w:webHidden/>
            <w:sz w:val="28"/>
          </w:rPr>
          <w:fldChar w:fldCharType="separate"/>
        </w:r>
        <w:r w:rsidR="00AD2A3B" w:rsidRPr="00967A5A">
          <w:rPr>
            <w:webHidden/>
            <w:sz w:val="28"/>
          </w:rPr>
          <w:t>13</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13" w:history="1">
        <w:r w:rsidR="008A72B4" w:rsidRPr="00967A5A">
          <w:rPr>
            <w:rStyle w:val="a7"/>
            <w:sz w:val="28"/>
          </w:rPr>
          <w:t>5</w:t>
        </w:r>
        <w:r w:rsidR="00AD2A3B" w:rsidRPr="00967A5A">
          <w:rPr>
            <w:rStyle w:val="a7"/>
            <w:sz w:val="28"/>
          </w:rPr>
          <w:t>.3.</w:t>
        </w:r>
        <w:r w:rsidR="00AD2A3B" w:rsidRPr="00967A5A">
          <w:rPr>
            <w:rStyle w:val="a7"/>
            <w:rFonts w:hint="eastAsia"/>
            <w:sz w:val="28"/>
          </w:rPr>
          <w:t>唯一键</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_Toc422996513 \h </w:instrText>
        </w:r>
        <w:r w:rsidR="00AD2A3B" w:rsidRPr="00967A5A">
          <w:rPr>
            <w:webHidden/>
            <w:sz w:val="28"/>
          </w:rPr>
        </w:r>
        <w:r w:rsidR="00AD2A3B" w:rsidRPr="00967A5A">
          <w:rPr>
            <w:webHidden/>
            <w:sz w:val="28"/>
          </w:rPr>
          <w:fldChar w:fldCharType="separate"/>
        </w:r>
        <w:r w:rsidR="00AD2A3B" w:rsidRPr="00967A5A">
          <w:rPr>
            <w:webHidden/>
            <w:sz w:val="28"/>
          </w:rPr>
          <w:t>14</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14" w:history="1">
        <w:r w:rsidR="008A72B4" w:rsidRPr="00967A5A">
          <w:rPr>
            <w:rStyle w:val="a7"/>
            <w:sz w:val="28"/>
          </w:rPr>
          <w:t>5</w:t>
        </w:r>
        <w:r w:rsidR="00AD2A3B" w:rsidRPr="00967A5A">
          <w:rPr>
            <w:rStyle w:val="a7"/>
            <w:sz w:val="28"/>
          </w:rPr>
          <w:t>.4.</w:t>
        </w:r>
        <w:r w:rsidR="00AD2A3B" w:rsidRPr="00967A5A">
          <w:rPr>
            <w:rStyle w:val="a7"/>
            <w:rFonts w:hint="eastAsia"/>
            <w:sz w:val="28"/>
          </w:rPr>
          <w:t>索引字段</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_Toc422996514 \h </w:instrText>
        </w:r>
        <w:r w:rsidR="00AD2A3B" w:rsidRPr="00967A5A">
          <w:rPr>
            <w:webHidden/>
            <w:sz w:val="28"/>
          </w:rPr>
        </w:r>
        <w:r w:rsidR="00AD2A3B" w:rsidRPr="00967A5A">
          <w:rPr>
            <w:webHidden/>
            <w:sz w:val="28"/>
          </w:rPr>
          <w:fldChar w:fldCharType="separate"/>
        </w:r>
        <w:r w:rsidR="00AD2A3B" w:rsidRPr="00967A5A">
          <w:rPr>
            <w:webHidden/>
            <w:sz w:val="28"/>
          </w:rPr>
          <w:t>15</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15" w:history="1">
        <w:r w:rsidR="008A72B4" w:rsidRPr="00967A5A">
          <w:rPr>
            <w:rStyle w:val="a7"/>
            <w:sz w:val="28"/>
          </w:rPr>
          <w:t>5</w:t>
        </w:r>
        <w:r w:rsidR="00AD2A3B" w:rsidRPr="00967A5A">
          <w:rPr>
            <w:rStyle w:val="a7"/>
            <w:sz w:val="28"/>
          </w:rPr>
          <w:t>.5.</w:t>
        </w:r>
        <w:r w:rsidR="00AD2A3B" w:rsidRPr="00967A5A">
          <w:rPr>
            <w:rStyle w:val="a7"/>
            <w:rFonts w:hint="eastAsia"/>
            <w:sz w:val="28"/>
          </w:rPr>
          <w:t>其他建议</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_Toc422996515 \h </w:instrText>
        </w:r>
        <w:r w:rsidR="00AD2A3B" w:rsidRPr="00967A5A">
          <w:rPr>
            <w:webHidden/>
            <w:sz w:val="28"/>
          </w:rPr>
        </w:r>
        <w:r w:rsidR="00AD2A3B" w:rsidRPr="00967A5A">
          <w:rPr>
            <w:webHidden/>
            <w:sz w:val="28"/>
          </w:rPr>
          <w:fldChar w:fldCharType="separate"/>
        </w:r>
        <w:r w:rsidR="00AD2A3B" w:rsidRPr="00967A5A">
          <w:rPr>
            <w:webHidden/>
            <w:sz w:val="28"/>
          </w:rPr>
          <w:t>15</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16" w:history="1">
        <w:r w:rsidR="00AD2A3B" w:rsidRPr="00967A5A">
          <w:rPr>
            <w:rStyle w:val="a7"/>
            <w:sz w:val="28"/>
          </w:rPr>
          <w:t>6.</w:t>
        </w:r>
        <w:r w:rsidR="00AD2A3B" w:rsidRPr="00967A5A">
          <w:rPr>
            <w:rFonts w:cstheme="minorBidi"/>
            <w:kern w:val="2"/>
            <w:sz w:val="28"/>
          </w:rPr>
          <w:tab/>
        </w:r>
        <w:r w:rsidR="00AD2A3B" w:rsidRPr="00967A5A">
          <w:rPr>
            <w:rStyle w:val="a7"/>
            <w:rFonts w:hint="eastAsia"/>
            <w:sz w:val="28"/>
          </w:rPr>
          <w:t>字符集</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_Toc422996516 \h </w:instrText>
        </w:r>
        <w:r w:rsidR="00AD2A3B" w:rsidRPr="00967A5A">
          <w:rPr>
            <w:webHidden/>
            <w:sz w:val="28"/>
          </w:rPr>
        </w:r>
        <w:r w:rsidR="00AD2A3B" w:rsidRPr="00967A5A">
          <w:rPr>
            <w:webHidden/>
            <w:sz w:val="28"/>
          </w:rPr>
          <w:fldChar w:fldCharType="separate"/>
        </w:r>
        <w:r w:rsidR="00AD2A3B" w:rsidRPr="00967A5A">
          <w:rPr>
            <w:webHidden/>
            <w:sz w:val="28"/>
          </w:rPr>
          <w:t>16</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17" w:history="1">
        <w:r w:rsidR="00AD2A3B" w:rsidRPr="00967A5A">
          <w:rPr>
            <w:rStyle w:val="a7"/>
            <w:sz w:val="28"/>
          </w:rPr>
          <w:t>7.</w:t>
        </w:r>
        <w:r w:rsidR="00AD2A3B" w:rsidRPr="00967A5A">
          <w:rPr>
            <w:rFonts w:cstheme="minorBidi"/>
            <w:kern w:val="2"/>
            <w:sz w:val="28"/>
          </w:rPr>
          <w:tab/>
        </w:r>
        <w:r w:rsidR="00AD2A3B" w:rsidRPr="00967A5A">
          <w:rPr>
            <w:rStyle w:val="a7"/>
            <w:rFonts w:hint="eastAsia"/>
            <w:sz w:val="28"/>
          </w:rPr>
          <w:t>反范式设计</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_Toc422996517 \h </w:instrText>
        </w:r>
        <w:r w:rsidR="00AD2A3B" w:rsidRPr="00967A5A">
          <w:rPr>
            <w:webHidden/>
            <w:sz w:val="28"/>
          </w:rPr>
        </w:r>
        <w:r w:rsidR="00AD2A3B" w:rsidRPr="00967A5A">
          <w:rPr>
            <w:webHidden/>
            <w:sz w:val="28"/>
          </w:rPr>
          <w:fldChar w:fldCharType="separate"/>
        </w:r>
        <w:r w:rsidR="00AD2A3B" w:rsidRPr="00967A5A">
          <w:rPr>
            <w:webHidden/>
            <w:sz w:val="28"/>
          </w:rPr>
          <w:t>16</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18" w:history="1">
        <w:r w:rsidR="008A72B4" w:rsidRPr="00967A5A">
          <w:rPr>
            <w:rStyle w:val="a7"/>
            <w:sz w:val="28"/>
          </w:rPr>
          <w:t>7</w:t>
        </w:r>
        <w:r w:rsidR="00AD2A3B" w:rsidRPr="00967A5A">
          <w:rPr>
            <w:rStyle w:val="a7"/>
            <w:sz w:val="28"/>
          </w:rPr>
          <w:t>.1.</w:t>
        </w:r>
        <w:r w:rsidR="00AD2A3B" w:rsidRPr="00967A5A">
          <w:rPr>
            <w:rStyle w:val="a7"/>
            <w:rFonts w:hint="eastAsia"/>
            <w:sz w:val="28"/>
          </w:rPr>
          <w:t>基本原则</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_Toc422996518 \h </w:instrText>
        </w:r>
        <w:r w:rsidR="00AD2A3B" w:rsidRPr="00967A5A">
          <w:rPr>
            <w:webHidden/>
            <w:sz w:val="28"/>
          </w:rPr>
        </w:r>
        <w:r w:rsidR="00AD2A3B" w:rsidRPr="00967A5A">
          <w:rPr>
            <w:webHidden/>
            <w:sz w:val="28"/>
          </w:rPr>
          <w:fldChar w:fldCharType="separate"/>
        </w:r>
        <w:r w:rsidR="00AD2A3B" w:rsidRPr="00967A5A">
          <w:rPr>
            <w:webHidden/>
            <w:sz w:val="28"/>
          </w:rPr>
          <w:t>16</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19" w:history="1">
        <w:r w:rsidR="008A72B4" w:rsidRPr="00967A5A">
          <w:rPr>
            <w:rStyle w:val="a7"/>
            <w:sz w:val="28"/>
          </w:rPr>
          <w:t>7</w:t>
        </w:r>
        <w:r w:rsidR="00AD2A3B" w:rsidRPr="00967A5A">
          <w:rPr>
            <w:rStyle w:val="a7"/>
            <w:sz w:val="28"/>
          </w:rPr>
          <w:t>.2.</w:t>
        </w:r>
        <w:r w:rsidR="00AD2A3B" w:rsidRPr="00967A5A">
          <w:rPr>
            <w:rStyle w:val="a7"/>
            <w:rFonts w:hint="eastAsia"/>
            <w:sz w:val="28"/>
          </w:rPr>
          <w:t>常见方法</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_Toc422996519 \h </w:instrText>
        </w:r>
        <w:r w:rsidR="00AD2A3B" w:rsidRPr="00967A5A">
          <w:rPr>
            <w:webHidden/>
            <w:sz w:val="28"/>
          </w:rPr>
        </w:r>
        <w:r w:rsidR="00AD2A3B" w:rsidRPr="00967A5A">
          <w:rPr>
            <w:webHidden/>
            <w:sz w:val="28"/>
          </w:rPr>
          <w:fldChar w:fldCharType="separate"/>
        </w:r>
        <w:r w:rsidR="00AD2A3B" w:rsidRPr="00967A5A">
          <w:rPr>
            <w:webHidden/>
            <w:sz w:val="28"/>
          </w:rPr>
          <w:t>17</w:t>
        </w:r>
        <w:r w:rsidR="00AD2A3B" w:rsidRPr="00967A5A">
          <w:rPr>
            <w:webHidden/>
            <w:sz w:val="28"/>
          </w:rPr>
          <w:fldChar w:fldCharType="end"/>
        </w:r>
      </w:hyperlink>
    </w:p>
    <w:p w:rsidR="00AD2A3B" w:rsidRPr="00967A5A" w:rsidRDefault="008D3C2B" w:rsidP="00967A5A">
      <w:pPr>
        <w:pStyle w:val="20"/>
        <w:ind w:firstLine="560"/>
        <w:rPr>
          <w:rFonts w:cstheme="minorBidi"/>
          <w:kern w:val="2"/>
          <w:sz w:val="28"/>
        </w:rPr>
      </w:pPr>
      <w:hyperlink w:anchor="_Toc422996520" w:history="1">
        <w:r w:rsidR="00AD2A3B" w:rsidRPr="00967A5A">
          <w:rPr>
            <w:rStyle w:val="a7"/>
            <w:sz w:val="28"/>
          </w:rPr>
          <w:t>8.</w:t>
        </w:r>
        <w:r w:rsidR="00AD2A3B" w:rsidRPr="00967A5A">
          <w:rPr>
            <w:rFonts w:cstheme="minorBidi"/>
            <w:kern w:val="2"/>
            <w:sz w:val="28"/>
          </w:rPr>
          <w:tab/>
        </w:r>
        <w:r w:rsidR="00AD2A3B" w:rsidRPr="00967A5A">
          <w:rPr>
            <w:rStyle w:val="a7"/>
            <w:rFonts w:hint="eastAsia"/>
            <w:sz w:val="28"/>
          </w:rPr>
          <w:t>其他建议</w:t>
        </w:r>
        <w:r w:rsidR="00AD2A3B" w:rsidRPr="00967A5A">
          <w:rPr>
            <w:webHidden/>
            <w:sz w:val="28"/>
          </w:rPr>
          <w:tab/>
        </w:r>
        <w:r w:rsidR="00AD2A3B" w:rsidRPr="00967A5A">
          <w:rPr>
            <w:webHidden/>
            <w:sz w:val="28"/>
          </w:rPr>
          <w:fldChar w:fldCharType="begin"/>
        </w:r>
        <w:r w:rsidR="00AD2A3B" w:rsidRPr="00967A5A">
          <w:rPr>
            <w:webHidden/>
            <w:sz w:val="28"/>
          </w:rPr>
          <w:instrText xml:space="preserve"> PAGEREF _Toc422996520 \h </w:instrText>
        </w:r>
        <w:r w:rsidR="00AD2A3B" w:rsidRPr="00967A5A">
          <w:rPr>
            <w:webHidden/>
            <w:sz w:val="28"/>
          </w:rPr>
        </w:r>
        <w:r w:rsidR="00AD2A3B" w:rsidRPr="00967A5A">
          <w:rPr>
            <w:webHidden/>
            <w:sz w:val="28"/>
          </w:rPr>
          <w:fldChar w:fldCharType="separate"/>
        </w:r>
        <w:r w:rsidR="00AD2A3B" w:rsidRPr="00967A5A">
          <w:rPr>
            <w:webHidden/>
            <w:sz w:val="28"/>
          </w:rPr>
          <w:t>17</w:t>
        </w:r>
        <w:r w:rsidR="00AD2A3B" w:rsidRPr="00967A5A">
          <w:rPr>
            <w:webHidden/>
            <w:sz w:val="28"/>
          </w:rPr>
          <w:fldChar w:fldCharType="end"/>
        </w:r>
      </w:hyperlink>
    </w:p>
    <w:p w:rsidR="00967A5A" w:rsidRDefault="00AD2A3B" w:rsidP="00AD2A3B">
      <w:r>
        <w:fldChar w:fldCharType="end"/>
      </w:r>
    </w:p>
    <w:p w:rsidR="00967A5A" w:rsidRDefault="00967A5A">
      <w:pPr>
        <w:widowControl/>
        <w:jc w:val="left"/>
      </w:pPr>
      <w:r>
        <w:br w:type="page"/>
      </w:r>
    </w:p>
    <w:p w:rsidR="00657AF5" w:rsidRDefault="00657AF5" w:rsidP="007F3BD7">
      <w:pPr>
        <w:pStyle w:val="2"/>
        <w:numPr>
          <w:ilvl w:val="0"/>
          <w:numId w:val="4"/>
        </w:numPr>
        <w:rPr>
          <w:rStyle w:val="2Char"/>
          <w:b/>
          <w:bCs/>
        </w:rPr>
      </w:pPr>
      <w:bookmarkStart w:id="0" w:name="_Toc422996499"/>
      <w:r>
        <w:rPr>
          <w:rStyle w:val="2Char"/>
          <w:rFonts w:hint="eastAsia"/>
          <w:b/>
          <w:bCs/>
        </w:rPr>
        <w:lastRenderedPageBreak/>
        <w:t>命名规则</w:t>
      </w:r>
      <w:bookmarkEnd w:id="0"/>
    </w:p>
    <w:p w:rsidR="00657AF5" w:rsidRDefault="00B62103" w:rsidP="00B62103">
      <w:pPr>
        <w:pStyle w:val="3"/>
        <w:numPr>
          <w:ilvl w:val="1"/>
          <w:numId w:val="16"/>
        </w:numPr>
        <w:rPr>
          <w:rStyle w:val="2Char"/>
          <w:rFonts w:ascii="Times New Roman" w:eastAsia="宋体" w:hAnsi="Times New Roman"/>
          <w:sz w:val="30"/>
          <w:szCs w:val="30"/>
        </w:rPr>
      </w:pPr>
      <w:bookmarkStart w:id="1" w:name="_Toc422996500"/>
      <w:r>
        <w:rPr>
          <w:rStyle w:val="2Char"/>
          <w:rFonts w:ascii="Times New Roman" w:eastAsia="宋体" w:hAnsi="Times New Roman" w:hint="eastAsia"/>
          <w:sz w:val="30"/>
          <w:szCs w:val="30"/>
        </w:rPr>
        <w:t>语言</w:t>
      </w:r>
      <w:bookmarkEnd w:id="1"/>
    </w:p>
    <w:p w:rsidR="00B62103" w:rsidRDefault="00C21D6C" w:rsidP="00C21D6C">
      <w:pPr>
        <w:ind w:left="420"/>
        <w:rPr>
          <w:color w:val="333333"/>
          <w:sz w:val="30"/>
          <w:szCs w:val="30"/>
        </w:rPr>
      </w:pPr>
      <w:r w:rsidRPr="00C21D6C">
        <w:rPr>
          <w:rFonts w:hint="eastAsia"/>
          <w:color w:val="333333"/>
          <w:sz w:val="30"/>
          <w:szCs w:val="30"/>
        </w:rPr>
        <w:t>命名采用英文单词，</w:t>
      </w:r>
      <w:r w:rsidRPr="00AC4DFB">
        <w:rPr>
          <w:rFonts w:hint="eastAsia"/>
          <w:color w:val="333333"/>
          <w:sz w:val="30"/>
          <w:szCs w:val="30"/>
        </w:rPr>
        <w:t>避免使用拼音，特别不应该使用拼音简写。命名不允许使用中文或者特殊字符。英文单词使用</w:t>
      </w:r>
      <w:proofErr w:type="gramStart"/>
      <w:r w:rsidRPr="00AC4DFB">
        <w:rPr>
          <w:rFonts w:hint="eastAsia"/>
          <w:color w:val="333333"/>
          <w:sz w:val="30"/>
          <w:szCs w:val="30"/>
        </w:rPr>
        <w:t>用</w:t>
      </w:r>
      <w:proofErr w:type="gramEnd"/>
      <w:r w:rsidRPr="00AC4DFB">
        <w:rPr>
          <w:rFonts w:hint="eastAsia"/>
          <w:color w:val="333333"/>
          <w:sz w:val="30"/>
          <w:szCs w:val="30"/>
        </w:rPr>
        <w:t>对象本身意义相对或相近的单词。</w:t>
      </w:r>
      <w:r>
        <w:rPr>
          <w:rFonts w:hint="eastAsia"/>
          <w:color w:val="333333"/>
          <w:sz w:val="30"/>
          <w:szCs w:val="30"/>
        </w:rPr>
        <w:t>必要时可采取缩写形式。</w:t>
      </w:r>
    </w:p>
    <w:p w:rsidR="00C21D6C" w:rsidRDefault="00C21D6C" w:rsidP="00C21D6C">
      <w:pPr>
        <w:pStyle w:val="3"/>
        <w:numPr>
          <w:ilvl w:val="1"/>
          <w:numId w:val="16"/>
        </w:numPr>
        <w:rPr>
          <w:rStyle w:val="2Char"/>
          <w:rFonts w:ascii="Times New Roman" w:eastAsia="宋体" w:hAnsi="Times New Roman"/>
          <w:sz w:val="30"/>
          <w:szCs w:val="30"/>
        </w:rPr>
      </w:pPr>
      <w:bookmarkStart w:id="2" w:name="_Toc422996501"/>
      <w:r>
        <w:rPr>
          <w:rStyle w:val="2Char"/>
          <w:rFonts w:ascii="Times New Roman" w:eastAsia="宋体" w:hAnsi="Times New Roman" w:hint="eastAsia"/>
          <w:sz w:val="30"/>
          <w:szCs w:val="30"/>
        </w:rPr>
        <w:t>基本规范</w:t>
      </w:r>
      <w:bookmarkEnd w:id="2"/>
    </w:p>
    <w:p w:rsidR="00C21D6C" w:rsidRPr="00E14C3E" w:rsidRDefault="00C21D6C" w:rsidP="00E14C3E">
      <w:pPr>
        <w:pStyle w:val="a3"/>
        <w:numPr>
          <w:ilvl w:val="0"/>
          <w:numId w:val="17"/>
        </w:numPr>
        <w:ind w:firstLineChars="0"/>
        <w:rPr>
          <w:color w:val="333333"/>
          <w:sz w:val="30"/>
          <w:szCs w:val="30"/>
        </w:rPr>
      </w:pPr>
      <w:r w:rsidRPr="00E14C3E">
        <w:rPr>
          <w:rFonts w:hint="eastAsia"/>
          <w:color w:val="333333"/>
          <w:sz w:val="30"/>
          <w:szCs w:val="30"/>
        </w:rPr>
        <w:t>大小写</w:t>
      </w:r>
    </w:p>
    <w:p w:rsidR="00C21D6C" w:rsidRDefault="00C21D6C" w:rsidP="00C21D6C">
      <w:pPr>
        <w:ind w:left="420"/>
        <w:rPr>
          <w:color w:val="333333"/>
          <w:sz w:val="30"/>
          <w:szCs w:val="30"/>
        </w:rPr>
      </w:pPr>
      <w:r w:rsidRPr="00E14C3E">
        <w:rPr>
          <w:rFonts w:hint="eastAsia"/>
          <w:color w:val="333333"/>
          <w:sz w:val="30"/>
          <w:szCs w:val="30"/>
        </w:rPr>
        <w:t>名称一律采取小写形式。</w:t>
      </w:r>
    </w:p>
    <w:p w:rsidR="00377810" w:rsidRPr="00F16604" w:rsidRDefault="00377810" w:rsidP="00377810">
      <w:pPr>
        <w:pStyle w:val="a3"/>
        <w:widowControl/>
        <w:numPr>
          <w:ilvl w:val="0"/>
          <w:numId w:val="18"/>
        </w:numPr>
        <w:spacing w:before="100" w:beforeAutospacing="1" w:after="100" w:afterAutospacing="1" w:line="360" w:lineRule="auto"/>
        <w:ind w:firstLineChars="0"/>
        <w:jc w:val="left"/>
        <w:rPr>
          <w:rStyle w:val="3Char"/>
          <w:rFonts w:ascii="宋体" w:hAnsi="宋体" w:cs="宋体"/>
          <w:b w:val="0"/>
          <w:sz w:val="28"/>
          <w:szCs w:val="28"/>
        </w:rPr>
      </w:pPr>
      <w:r w:rsidRPr="00F16604">
        <w:rPr>
          <w:rStyle w:val="3Char"/>
          <w:rFonts w:ascii="宋体" w:hAnsi="宋体" w:cs="宋体" w:hint="eastAsia"/>
          <w:b w:val="0"/>
          <w:sz w:val="28"/>
          <w:szCs w:val="28"/>
        </w:rPr>
        <w:t>单词分隔</w:t>
      </w:r>
    </w:p>
    <w:p w:rsidR="00377810" w:rsidRDefault="00377810" w:rsidP="00377810">
      <w:pPr>
        <w:widowControl/>
        <w:spacing w:before="100" w:beforeAutospacing="1" w:after="100" w:afterAutospacing="1" w:line="360" w:lineRule="auto"/>
        <w:ind w:firstLine="420"/>
        <w:jc w:val="left"/>
        <w:rPr>
          <w:color w:val="333333"/>
          <w:sz w:val="30"/>
          <w:szCs w:val="30"/>
        </w:rPr>
      </w:pPr>
      <w:r w:rsidRPr="00AC4DFB">
        <w:rPr>
          <w:rFonts w:hint="eastAsia"/>
          <w:color w:val="333333"/>
          <w:sz w:val="30"/>
          <w:szCs w:val="30"/>
        </w:rPr>
        <w:t>命名的各单词之间可以使用下划线进行分隔。</w:t>
      </w:r>
    </w:p>
    <w:p w:rsidR="00377810" w:rsidRPr="00AA3640" w:rsidRDefault="00377810" w:rsidP="00377810">
      <w:pPr>
        <w:pStyle w:val="a3"/>
        <w:widowControl/>
        <w:numPr>
          <w:ilvl w:val="0"/>
          <w:numId w:val="18"/>
        </w:numPr>
        <w:spacing w:before="100" w:beforeAutospacing="1" w:after="100" w:afterAutospacing="1" w:line="360" w:lineRule="auto"/>
        <w:ind w:firstLineChars="0"/>
        <w:jc w:val="left"/>
        <w:rPr>
          <w:rStyle w:val="3Char"/>
          <w:rFonts w:ascii="宋体" w:hAnsi="宋体" w:cs="宋体"/>
          <w:b w:val="0"/>
          <w:sz w:val="28"/>
          <w:szCs w:val="28"/>
        </w:rPr>
      </w:pPr>
      <w:r w:rsidRPr="00AA3640">
        <w:rPr>
          <w:rStyle w:val="3Char"/>
          <w:rFonts w:ascii="宋体" w:hAnsi="宋体" w:cs="宋体" w:hint="eastAsia"/>
          <w:b w:val="0"/>
          <w:sz w:val="28"/>
          <w:szCs w:val="28"/>
        </w:rPr>
        <w:t>保留字</w:t>
      </w:r>
    </w:p>
    <w:p w:rsidR="00377810" w:rsidRDefault="00377810" w:rsidP="00377810">
      <w:pPr>
        <w:widowControl/>
        <w:spacing w:before="100" w:beforeAutospacing="1" w:after="100" w:afterAutospacing="1" w:line="360" w:lineRule="auto"/>
        <w:ind w:firstLine="420"/>
        <w:jc w:val="left"/>
        <w:rPr>
          <w:color w:val="333333"/>
          <w:sz w:val="30"/>
          <w:szCs w:val="30"/>
        </w:rPr>
      </w:pPr>
      <w:r w:rsidRPr="00AC4DFB">
        <w:rPr>
          <w:rFonts w:hint="eastAsia"/>
          <w:color w:val="333333"/>
          <w:sz w:val="30"/>
          <w:szCs w:val="30"/>
        </w:rPr>
        <w:t>命名不允许使用</w:t>
      </w:r>
      <w:r w:rsidRPr="00AC4DFB">
        <w:rPr>
          <w:rFonts w:hint="eastAsia"/>
          <w:color w:val="333333"/>
          <w:sz w:val="30"/>
          <w:szCs w:val="30"/>
        </w:rPr>
        <w:t>SQL</w:t>
      </w:r>
      <w:r w:rsidRPr="00AC4DFB">
        <w:rPr>
          <w:rFonts w:hint="eastAsia"/>
          <w:color w:val="333333"/>
          <w:sz w:val="30"/>
          <w:szCs w:val="30"/>
        </w:rPr>
        <w:t>保留字。</w:t>
      </w:r>
    </w:p>
    <w:p w:rsidR="00377810" w:rsidRPr="00597EBE" w:rsidRDefault="00377810" w:rsidP="00377810">
      <w:pPr>
        <w:pStyle w:val="a3"/>
        <w:widowControl/>
        <w:numPr>
          <w:ilvl w:val="0"/>
          <w:numId w:val="18"/>
        </w:numPr>
        <w:spacing w:before="100" w:beforeAutospacing="1" w:after="100" w:afterAutospacing="1" w:line="360" w:lineRule="auto"/>
        <w:ind w:firstLineChars="0"/>
        <w:jc w:val="left"/>
        <w:rPr>
          <w:rStyle w:val="3Char"/>
          <w:rFonts w:ascii="宋体" w:hAnsi="宋体" w:cs="宋体"/>
          <w:b w:val="0"/>
          <w:sz w:val="28"/>
          <w:szCs w:val="28"/>
        </w:rPr>
      </w:pPr>
      <w:r w:rsidRPr="00597EBE">
        <w:rPr>
          <w:rStyle w:val="3Char"/>
          <w:rFonts w:ascii="宋体" w:hAnsi="宋体" w:cs="宋体" w:hint="eastAsia"/>
          <w:b w:val="0"/>
          <w:sz w:val="28"/>
          <w:szCs w:val="28"/>
        </w:rPr>
        <w:t>命名长度</w:t>
      </w:r>
    </w:p>
    <w:p w:rsidR="00377810" w:rsidRDefault="00377810" w:rsidP="00377810">
      <w:pPr>
        <w:widowControl/>
        <w:spacing w:before="100" w:beforeAutospacing="1" w:after="100" w:afterAutospacing="1" w:line="360" w:lineRule="auto"/>
        <w:ind w:firstLine="420"/>
        <w:jc w:val="left"/>
        <w:rPr>
          <w:color w:val="333333"/>
          <w:sz w:val="30"/>
          <w:szCs w:val="30"/>
        </w:rPr>
      </w:pPr>
      <w:r w:rsidRPr="00AC4DFB">
        <w:rPr>
          <w:rFonts w:hint="eastAsia"/>
          <w:color w:val="333333"/>
          <w:sz w:val="30"/>
          <w:szCs w:val="30"/>
        </w:rPr>
        <w:t>表名、字段名、视图名长度应限制在</w:t>
      </w:r>
      <w:r w:rsidR="00021B21">
        <w:rPr>
          <w:rFonts w:hint="eastAsia"/>
          <w:color w:val="333333"/>
          <w:sz w:val="30"/>
          <w:szCs w:val="30"/>
        </w:rPr>
        <w:t>64</w:t>
      </w:r>
      <w:r w:rsidRPr="00AC4DFB">
        <w:rPr>
          <w:rFonts w:hint="eastAsia"/>
          <w:color w:val="333333"/>
          <w:sz w:val="30"/>
          <w:szCs w:val="30"/>
        </w:rPr>
        <w:t>个字符内</w:t>
      </w:r>
      <w:r w:rsidRPr="00AC4DFB">
        <w:rPr>
          <w:rFonts w:hint="eastAsia"/>
          <w:color w:val="333333"/>
          <w:sz w:val="30"/>
          <w:szCs w:val="30"/>
        </w:rPr>
        <w:t>(</w:t>
      </w:r>
      <w:r w:rsidRPr="00AC4DFB">
        <w:rPr>
          <w:rFonts w:hint="eastAsia"/>
          <w:color w:val="333333"/>
          <w:sz w:val="30"/>
          <w:szCs w:val="30"/>
        </w:rPr>
        <w:t>含前缀</w:t>
      </w:r>
      <w:r w:rsidRPr="00AC4DFB">
        <w:rPr>
          <w:rFonts w:hint="eastAsia"/>
          <w:color w:val="333333"/>
          <w:sz w:val="30"/>
          <w:szCs w:val="30"/>
        </w:rPr>
        <w:t>)</w:t>
      </w:r>
      <w:r w:rsidRPr="00AC4DFB">
        <w:rPr>
          <w:rFonts w:hint="eastAsia"/>
          <w:color w:val="333333"/>
          <w:sz w:val="30"/>
          <w:szCs w:val="30"/>
        </w:rPr>
        <w:t>。</w:t>
      </w:r>
    </w:p>
    <w:p w:rsidR="00377810" w:rsidRPr="005D29A3" w:rsidRDefault="00377810" w:rsidP="00377810">
      <w:pPr>
        <w:pStyle w:val="a3"/>
        <w:widowControl/>
        <w:numPr>
          <w:ilvl w:val="0"/>
          <w:numId w:val="18"/>
        </w:numPr>
        <w:spacing w:before="100" w:beforeAutospacing="1" w:after="100" w:afterAutospacing="1" w:line="360" w:lineRule="auto"/>
        <w:ind w:firstLineChars="0"/>
        <w:jc w:val="left"/>
        <w:rPr>
          <w:color w:val="333333"/>
          <w:sz w:val="30"/>
          <w:szCs w:val="30"/>
        </w:rPr>
      </w:pPr>
      <w:r w:rsidRPr="005D29A3">
        <w:rPr>
          <w:rFonts w:hint="eastAsia"/>
          <w:color w:val="333333"/>
          <w:sz w:val="30"/>
          <w:szCs w:val="30"/>
        </w:rPr>
        <w:t>注释</w:t>
      </w:r>
    </w:p>
    <w:p w:rsidR="005055A5" w:rsidRDefault="00377810" w:rsidP="00967A5A">
      <w:pPr>
        <w:widowControl/>
        <w:spacing w:before="100" w:beforeAutospacing="1" w:after="100" w:afterAutospacing="1" w:line="360" w:lineRule="auto"/>
        <w:ind w:firstLine="420"/>
        <w:jc w:val="left"/>
        <w:rPr>
          <w:color w:val="333333"/>
          <w:sz w:val="30"/>
          <w:szCs w:val="30"/>
        </w:rPr>
      </w:pPr>
      <w:r>
        <w:rPr>
          <w:rFonts w:hint="eastAsia"/>
          <w:color w:val="333333"/>
          <w:sz w:val="30"/>
          <w:szCs w:val="30"/>
        </w:rPr>
        <w:t>表、字段等应该有中文名称注释，以及需要说明的内容。</w:t>
      </w:r>
    </w:p>
    <w:p w:rsidR="00B62103" w:rsidRDefault="00101F46" w:rsidP="00B62103">
      <w:pPr>
        <w:pStyle w:val="3"/>
        <w:numPr>
          <w:ilvl w:val="1"/>
          <w:numId w:val="16"/>
        </w:numPr>
        <w:rPr>
          <w:rStyle w:val="2Char"/>
          <w:rFonts w:ascii="Times New Roman" w:eastAsia="宋体" w:hAnsi="Times New Roman"/>
          <w:sz w:val="30"/>
          <w:szCs w:val="30"/>
        </w:rPr>
      </w:pPr>
      <w:bookmarkStart w:id="3" w:name="_Toc422996502"/>
      <w:r>
        <w:rPr>
          <w:rStyle w:val="2Char"/>
          <w:rFonts w:ascii="Times New Roman" w:eastAsia="宋体" w:hAnsi="Times New Roman" w:hint="eastAsia"/>
          <w:sz w:val="30"/>
          <w:szCs w:val="30"/>
        </w:rPr>
        <w:lastRenderedPageBreak/>
        <w:t>对象规范</w:t>
      </w:r>
      <w:bookmarkEnd w:id="3"/>
    </w:p>
    <w:p w:rsidR="00101F46" w:rsidRPr="00113609" w:rsidRDefault="00101F46" w:rsidP="00113609">
      <w:pPr>
        <w:pStyle w:val="a3"/>
        <w:numPr>
          <w:ilvl w:val="0"/>
          <w:numId w:val="18"/>
        </w:numPr>
        <w:autoSpaceDE w:val="0"/>
        <w:autoSpaceDN w:val="0"/>
        <w:adjustRightInd w:val="0"/>
        <w:spacing w:line="360" w:lineRule="auto"/>
        <w:ind w:firstLineChars="0"/>
        <w:jc w:val="left"/>
        <w:rPr>
          <w:rStyle w:val="3Char"/>
          <w:rFonts w:ascii="宋体" w:hAnsi="宋体" w:cs="宋体"/>
          <w:b w:val="0"/>
          <w:sz w:val="28"/>
          <w:szCs w:val="28"/>
        </w:rPr>
      </w:pPr>
      <w:r w:rsidRPr="00101F46">
        <w:rPr>
          <w:rStyle w:val="3Char"/>
          <w:rFonts w:ascii="宋体" w:hAnsi="宋体" w:cs="宋体" w:hint="eastAsia"/>
          <w:b w:val="0"/>
          <w:sz w:val="28"/>
          <w:szCs w:val="28"/>
        </w:rPr>
        <w:t>数据库和表名应尽可能和所服务的模块名一致</w:t>
      </w:r>
      <w:r>
        <w:rPr>
          <w:rStyle w:val="3Char"/>
          <w:rFonts w:ascii="宋体" w:hAnsi="宋体" w:cs="宋体" w:hint="eastAsia"/>
          <w:b w:val="0"/>
          <w:sz w:val="28"/>
          <w:szCs w:val="28"/>
        </w:rPr>
        <w:t>。</w:t>
      </w:r>
      <w:r w:rsidRPr="00101F46">
        <w:rPr>
          <w:rStyle w:val="3Char"/>
          <w:rFonts w:ascii="宋体" w:hAnsi="宋体" w:cs="宋体" w:hint="eastAsia"/>
          <w:b w:val="0"/>
          <w:sz w:val="28"/>
          <w:szCs w:val="28"/>
        </w:rPr>
        <w:t>服务于同一子模块的一类表尽量以子模块名</w:t>
      </w:r>
      <w:r w:rsidRPr="00101F46">
        <w:rPr>
          <w:rStyle w:val="3Char"/>
          <w:rFonts w:ascii="宋体" w:hAnsi="宋体" w:cs="宋体"/>
          <w:b w:val="0"/>
          <w:sz w:val="28"/>
          <w:szCs w:val="28"/>
        </w:rPr>
        <w:t>(</w:t>
      </w:r>
      <w:r w:rsidRPr="00101F46">
        <w:rPr>
          <w:rStyle w:val="3Char"/>
          <w:rFonts w:ascii="宋体" w:hAnsi="宋体" w:cs="宋体" w:hint="eastAsia"/>
          <w:b w:val="0"/>
          <w:sz w:val="28"/>
          <w:szCs w:val="28"/>
        </w:rPr>
        <w:t>或部分单词</w:t>
      </w:r>
      <w:r w:rsidRPr="00101F46">
        <w:rPr>
          <w:rStyle w:val="3Char"/>
          <w:rFonts w:ascii="宋体" w:hAnsi="宋体" w:cs="宋体"/>
          <w:b w:val="0"/>
          <w:sz w:val="28"/>
          <w:szCs w:val="28"/>
        </w:rPr>
        <w:t>)</w:t>
      </w:r>
      <w:r w:rsidRPr="00101F46">
        <w:rPr>
          <w:rStyle w:val="3Char"/>
          <w:rFonts w:ascii="宋体" w:hAnsi="宋体" w:cs="宋体" w:hint="eastAsia"/>
          <w:b w:val="0"/>
          <w:sz w:val="28"/>
          <w:szCs w:val="28"/>
        </w:rPr>
        <w:t>为前缀或后缀</w:t>
      </w:r>
      <w:r>
        <w:rPr>
          <w:rStyle w:val="3Char"/>
          <w:rFonts w:ascii="宋体" w:hAnsi="宋体" w:cs="宋体" w:hint="eastAsia"/>
          <w:b w:val="0"/>
          <w:sz w:val="28"/>
          <w:szCs w:val="28"/>
        </w:rPr>
        <w:t>。</w:t>
      </w:r>
    </w:p>
    <w:p w:rsidR="00B62103" w:rsidRPr="00113609" w:rsidRDefault="00113609" w:rsidP="00101F46">
      <w:pPr>
        <w:numPr>
          <w:ilvl w:val="0"/>
          <w:numId w:val="18"/>
        </w:numPr>
        <w:autoSpaceDE w:val="0"/>
        <w:autoSpaceDN w:val="0"/>
        <w:adjustRightInd w:val="0"/>
        <w:spacing w:line="360" w:lineRule="auto"/>
        <w:jc w:val="left"/>
        <w:rPr>
          <w:rStyle w:val="3Char"/>
          <w:rFonts w:ascii="宋体" w:hAnsi="宋体" w:cs="宋体"/>
          <w:b w:val="0"/>
          <w:sz w:val="28"/>
          <w:szCs w:val="28"/>
        </w:rPr>
      </w:pPr>
      <w:r w:rsidRPr="00113609">
        <w:rPr>
          <w:rStyle w:val="3Char"/>
          <w:rFonts w:ascii="宋体" w:hAnsi="宋体" w:cs="宋体" w:hint="eastAsia"/>
          <w:b w:val="0"/>
          <w:sz w:val="28"/>
          <w:szCs w:val="28"/>
        </w:rPr>
        <w:t>表名应尽量包含与所存放数据对应的单词。</w:t>
      </w:r>
      <w:r w:rsidR="008531D0" w:rsidRPr="00113609">
        <w:rPr>
          <w:rStyle w:val="3Char"/>
          <w:rFonts w:ascii="宋体" w:hAnsi="宋体" w:cs="宋体" w:hint="eastAsia"/>
          <w:b w:val="0"/>
          <w:sz w:val="28"/>
          <w:szCs w:val="28"/>
        </w:rPr>
        <w:t>表名前缀为t_，数据表名称必须以有特征含义的单词或缩写组成，中间可以用“_”分割。</w:t>
      </w:r>
    </w:p>
    <w:p w:rsidR="00113609" w:rsidRPr="00113609" w:rsidRDefault="00113609" w:rsidP="00113609">
      <w:pPr>
        <w:numPr>
          <w:ilvl w:val="0"/>
          <w:numId w:val="18"/>
        </w:numPr>
        <w:autoSpaceDE w:val="0"/>
        <w:autoSpaceDN w:val="0"/>
        <w:adjustRightInd w:val="0"/>
        <w:spacing w:line="360" w:lineRule="auto"/>
        <w:jc w:val="left"/>
        <w:rPr>
          <w:rStyle w:val="3Char"/>
          <w:rFonts w:ascii="宋体" w:hAnsi="宋体" w:cs="宋体"/>
          <w:b w:val="0"/>
          <w:sz w:val="28"/>
          <w:szCs w:val="28"/>
        </w:rPr>
      </w:pPr>
      <w:bookmarkStart w:id="4" w:name="_Toc370824827"/>
      <w:r w:rsidRPr="00113609">
        <w:rPr>
          <w:rStyle w:val="3Char"/>
          <w:rFonts w:ascii="宋体" w:hAnsi="宋体" w:cs="宋体" w:hint="eastAsia"/>
          <w:b w:val="0"/>
          <w:sz w:val="28"/>
          <w:szCs w:val="28"/>
        </w:rPr>
        <w:t>索引名称尽量包含所有的索引键字段名或缩写，且各字段名在索引名中的顺序应与索引键在索引中的索引顺序一致，并尽量包含一个类似于</w:t>
      </w:r>
      <w:proofErr w:type="spellStart"/>
      <w:r w:rsidRPr="00113609">
        <w:rPr>
          <w:rStyle w:val="3Char"/>
          <w:rFonts w:ascii="宋体" w:hAnsi="宋体" w:cs="宋体"/>
          <w:b w:val="0"/>
          <w:sz w:val="28"/>
          <w:szCs w:val="28"/>
        </w:rPr>
        <w:t>idx</w:t>
      </w:r>
      <w:proofErr w:type="spellEnd"/>
      <w:r w:rsidRPr="00113609">
        <w:rPr>
          <w:rStyle w:val="3Char"/>
          <w:rFonts w:ascii="宋体" w:hAnsi="宋体" w:cs="宋体" w:hint="eastAsia"/>
          <w:b w:val="0"/>
          <w:sz w:val="28"/>
          <w:szCs w:val="28"/>
        </w:rPr>
        <w:t>的前缀或后缀</w:t>
      </w:r>
      <w:r>
        <w:rPr>
          <w:rStyle w:val="3Char"/>
          <w:rFonts w:ascii="宋体" w:hAnsi="宋体" w:cs="宋体" w:hint="eastAsia"/>
          <w:b w:val="0"/>
          <w:sz w:val="28"/>
          <w:szCs w:val="28"/>
        </w:rPr>
        <w:t>。</w:t>
      </w:r>
    </w:p>
    <w:bookmarkEnd w:id="4"/>
    <w:p w:rsidR="0039575A" w:rsidRDefault="0039575A" w:rsidP="0039575A">
      <w:pPr>
        <w:numPr>
          <w:ilvl w:val="0"/>
          <w:numId w:val="18"/>
        </w:numPr>
        <w:autoSpaceDE w:val="0"/>
        <w:autoSpaceDN w:val="0"/>
        <w:adjustRightInd w:val="0"/>
        <w:spacing w:line="360" w:lineRule="auto"/>
        <w:jc w:val="left"/>
        <w:rPr>
          <w:rStyle w:val="3Char"/>
          <w:rFonts w:ascii="宋体" w:hAnsi="宋体" w:cs="宋体"/>
          <w:b w:val="0"/>
          <w:sz w:val="28"/>
          <w:szCs w:val="28"/>
        </w:rPr>
      </w:pPr>
      <w:r w:rsidRPr="0039575A">
        <w:rPr>
          <w:rStyle w:val="3Char"/>
          <w:rFonts w:ascii="宋体" w:hAnsi="宋体" w:cs="宋体" w:hint="eastAsia"/>
          <w:b w:val="0"/>
          <w:sz w:val="28"/>
          <w:szCs w:val="28"/>
        </w:rPr>
        <w:t>字段名称尽量保持和实际数据相对应</w:t>
      </w:r>
      <w:r>
        <w:rPr>
          <w:rStyle w:val="3Char"/>
          <w:rFonts w:ascii="宋体" w:hAnsi="宋体" w:cs="宋体" w:hint="eastAsia"/>
          <w:b w:val="0"/>
          <w:sz w:val="28"/>
          <w:szCs w:val="28"/>
        </w:rPr>
        <w:t>。</w:t>
      </w:r>
    </w:p>
    <w:p w:rsidR="00657AF5" w:rsidRPr="008D35B3" w:rsidRDefault="008D35B3" w:rsidP="008D35B3">
      <w:pPr>
        <w:numPr>
          <w:ilvl w:val="0"/>
          <w:numId w:val="18"/>
        </w:numPr>
        <w:autoSpaceDE w:val="0"/>
        <w:autoSpaceDN w:val="0"/>
        <w:adjustRightInd w:val="0"/>
        <w:spacing w:line="360" w:lineRule="auto"/>
        <w:jc w:val="left"/>
        <w:rPr>
          <w:rStyle w:val="3Char"/>
          <w:rFonts w:ascii="宋体" w:hAnsi="宋体" w:cs="宋体"/>
          <w:b w:val="0"/>
          <w:sz w:val="28"/>
          <w:szCs w:val="28"/>
        </w:rPr>
      </w:pPr>
      <w:r w:rsidRPr="008D35B3">
        <w:rPr>
          <w:rStyle w:val="3Char"/>
          <w:rFonts w:ascii="宋体" w:hAnsi="宋体" w:cs="宋体" w:hint="eastAsia"/>
          <w:b w:val="0"/>
          <w:sz w:val="28"/>
          <w:szCs w:val="28"/>
        </w:rPr>
        <w:t>约束等其他对象尽可能包含所属表或其他对象的名称，以表明各自关系。</w:t>
      </w:r>
    </w:p>
    <w:p w:rsidR="00657AF5" w:rsidRPr="00657AF5" w:rsidRDefault="00657AF5" w:rsidP="00657AF5"/>
    <w:p w:rsidR="00DB0EB4" w:rsidRDefault="007F3BD7" w:rsidP="007F3BD7">
      <w:pPr>
        <w:pStyle w:val="2"/>
        <w:numPr>
          <w:ilvl w:val="0"/>
          <w:numId w:val="4"/>
        </w:numPr>
        <w:rPr>
          <w:rStyle w:val="2Char"/>
          <w:b/>
          <w:bCs/>
        </w:rPr>
      </w:pPr>
      <w:bookmarkStart w:id="5" w:name="_Toc422996503"/>
      <w:r>
        <w:rPr>
          <w:rStyle w:val="2Char"/>
          <w:rFonts w:hint="eastAsia"/>
          <w:b/>
          <w:bCs/>
        </w:rPr>
        <w:t>基本原则</w:t>
      </w:r>
      <w:bookmarkEnd w:id="5"/>
    </w:p>
    <w:p w:rsidR="00DB0EB4" w:rsidRPr="007F2E7F" w:rsidRDefault="00DB0EB4" w:rsidP="00DB0EB4">
      <w:pPr>
        <w:pStyle w:val="a3"/>
        <w:widowControl/>
        <w:numPr>
          <w:ilvl w:val="0"/>
          <w:numId w:val="5"/>
        </w:numPr>
        <w:spacing w:before="100" w:beforeAutospacing="1" w:after="100" w:afterAutospacing="1" w:line="360" w:lineRule="auto"/>
        <w:ind w:firstLineChars="0"/>
        <w:jc w:val="left"/>
        <w:rPr>
          <w:rStyle w:val="3Char"/>
          <w:rFonts w:ascii="宋体" w:hAnsi="宋体" w:cs="宋体"/>
          <w:sz w:val="28"/>
          <w:szCs w:val="28"/>
        </w:rPr>
      </w:pPr>
      <w:r w:rsidRPr="00DC60C1">
        <w:rPr>
          <w:rStyle w:val="3Char"/>
          <w:rFonts w:ascii="宋体" w:hAnsi="宋体" w:cs="宋体"/>
          <w:b w:val="0"/>
          <w:sz w:val="28"/>
          <w:szCs w:val="28"/>
          <w:highlight w:val="green"/>
        </w:rPr>
        <w:t>不在数据库做运算</w:t>
      </w:r>
      <w:r>
        <w:rPr>
          <w:rStyle w:val="3Char"/>
          <w:rFonts w:ascii="宋体" w:hAnsi="宋体" w:cs="宋体" w:hint="eastAsia"/>
          <w:b w:val="0"/>
          <w:sz w:val="28"/>
          <w:szCs w:val="28"/>
        </w:rPr>
        <w:t>，CPU</w:t>
      </w:r>
      <w:r w:rsidRPr="00DB0EB4">
        <w:rPr>
          <w:rStyle w:val="3Char"/>
          <w:rFonts w:ascii="宋体" w:hAnsi="宋体" w:cs="宋体"/>
          <w:b w:val="0"/>
          <w:sz w:val="28"/>
          <w:szCs w:val="28"/>
        </w:rPr>
        <w:t>计算务必移至业务层</w:t>
      </w:r>
      <w:r>
        <w:rPr>
          <w:rStyle w:val="3Char"/>
          <w:rFonts w:ascii="宋体" w:hAnsi="宋体" w:cs="宋体" w:hint="eastAsia"/>
          <w:b w:val="0"/>
          <w:sz w:val="28"/>
          <w:szCs w:val="28"/>
        </w:rPr>
        <w:t>。</w:t>
      </w:r>
    </w:p>
    <w:p w:rsidR="007F2E7F" w:rsidRPr="00DB0EB4" w:rsidRDefault="007F2E7F" w:rsidP="00DB0EB4">
      <w:pPr>
        <w:pStyle w:val="a3"/>
        <w:widowControl/>
        <w:numPr>
          <w:ilvl w:val="0"/>
          <w:numId w:val="5"/>
        </w:numPr>
        <w:spacing w:before="100" w:beforeAutospacing="1" w:after="100" w:afterAutospacing="1" w:line="360" w:lineRule="auto"/>
        <w:ind w:firstLineChars="0"/>
        <w:jc w:val="left"/>
        <w:rPr>
          <w:rStyle w:val="3Char"/>
          <w:rFonts w:ascii="宋体" w:hAnsi="宋体" w:cs="宋体"/>
          <w:sz w:val="28"/>
          <w:szCs w:val="28"/>
        </w:rPr>
      </w:pPr>
      <w:r>
        <w:rPr>
          <w:rStyle w:val="3Char"/>
          <w:rFonts w:ascii="宋体" w:hAnsi="宋体" w:cs="宋体" w:hint="eastAsia"/>
          <w:b w:val="0"/>
          <w:sz w:val="28"/>
          <w:szCs w:val="28"/>
        </w:rPr>
        <w:t>尽可能</w:t>
      </w:r>
      <w:r w:rsidRPr="00DC60C1">
        <w:rPr>
          <w:rStyle w:val="3Char"/>
          <w:rFonts w:ascii="宋体" w:hAnsi="宋体" w:cs="宋体" w:hint="eastAsia"/>
          <w:b w:val="0"/>
          <w:sz w:val="28"/>
          <w:szCs w:val="28"/>
          <w:highlight w:val="green"/>
        </w:rPr>
        <w:t>简单应用MySQL</w:t>
      </w:r>
      <w:r>
        <w:rPr>
          <w:rStyle w:val="3Char"/>
          <w:rFonts w:ascii="宋体" w:hAnsi="宋体" w:cs="宋体" w:hint="eastAsia"/>
          <w:b w:val="0"/>
          <w:sz w:val="28"/>
          <w:szCs w:val="28"/>
        </w:rPr>
        <w:t>，例如MD5()或者ORDER BY RAND()等操作不要在数据库上执行。</w:t>
      </w:r>
    </w:p>
    <w:p w:rsidR="00DB0EB4" w:rsidRDefault="00DB0EB4" w:rsidP="00DB0EB4">
      <w:pPr>
        <w:pStyle w:val="a3"/>
        <w:widowControl/>
        <w:numPr>
          <w:ilvl w:val="0"/>
          <w:numId w:val="5"/>
        </w:numPr>
        <w:spacing w:before="100" w:beforeAutospacing="1" w:after="100" w:afterAutospacing="1" w:line="360" w:lineRule="auto"/>
        <w:ind w:firstLineChars="0"/>
        <w:jc w:val="left"/>
        <w:rPr>
          <w:rStyle w:val="3Char"/>
          <w:rFonts w:ascii="宋体" w:hAnsi="宋体" w:cs="宋体"/>
          <w:b w:val="0"/>
          <w:sz w:val="28"/>
          <w:szCs w:val="28"/>
        </w:rPr>
      </w:pPr>
      <w:r w:rsidRPr="00DC60C1">
        <w:rPr>
          <w:rStyle w:val="3Char"/>
          <w:rFonts w:ascii="宋体" w:hAnsi="宋体" w:cs="宋体"/>
          <w:b w:val="0"/>
          <w:sz w:val="28"/>
          <w:szCs w:val="28"/>
          <w:highlight w:val="green"/>
        </w:rPr>
        <w:t>平衡范式</w:t>
      </w:r>
      <w:r w:rsidRPr="00DB0EB4">
        <w:rPr>
          <w:rStyle w:val="3Char"/>
          <w:rFonts w:ascii="宋体" w:hAnsi="宋体" w:cs="宋体"/>
          <w:b w:val="0"/>
          <w:sz w:val="28"/>
          <w:szCs w:val="28"/>
        </w:rPr>
        <w:t>与冗余：为提高效率牺牲范式设计，冗余数据</w:t>
      </w:r>
      <w:r>
        <w:rPr>
          <w:rStyle w:val="3Char"/>
          <w:rFonts w:ascii="宋体" w:hAnsi="宋体" w:cs="宋体" w:hint="eastAsia"/>
          <w:b w:val="0"/>
          <w:sz w:val="28"/>
          <w:szCs w:val="28"/>
        </w:rPr>
        <w:t>。</w:t>
      </w:r>
    </w:p>
    <w:p w:rsidR="00DB0EB4" w:rsidRDefault="00DB0EB4" w:rsidP="00DB0EB4">
      <w:pPr>
        <w:pStyle w:val="a3"/>
        <w:widowControl/>
        <w:numPr>
          <w:ilvl w:val="0"/>
          <w:numId w:val="5"/>
        </w:numPr>
        <w:spacing w:before="100" w:beforeAutospacing="1" w:after="100" w:afterAutospacing="1" w:line="360" w:lineRule="auto"/>
        <w:ind w:firstLineChars="0"/>
        <w:jc w:val="left"/>
        <w:rPr>
          <w:rStyle w:val="3Char"/>
          <w:rFonts w:ascii="宋体" w:hAnsi="宋体" w:cs="宋体"/>
          <w:b w:val="0"/>
          <w:sz w:val="28"/>
          <w:szCs w:val="28"/>
        </w:rPr>
      </w:pPr>
      <w:r w:rsidRPr="00DC60C1">
        <w:rPr>
          <w:rStyle w:val="3Char"/>
          <w:rFonts w:ascii="宋体" w:hAnsi="宋体" w:cs="宋体"/>
          <w:b w:val="0"/>
          <w:sz w:val="28"/>
          <w:szCs w:val="28"/>
          <w:highlight w:val="green"/>
        </w:rPr>
        <w:t>拒绝3B</w:t>
      </w:r>
      <w:r w:rsidRPr="00DB0EB4">
        <w:rPr>
          <w:rStyle w:val="3Char"/>
          <w:rFonts w:ascii="宋体" w:hAnsi="宋体" w:cs="宋体"/>
          <w:b w:val="0"/>
          <w:sz w:val="28"/>
          <w:szCs w:val="28"/>
        </w:rPr>
        <w:t>：大</w:t>
      </w:r>
      <w:r w:rsidR="00561094">
        <w:rPr>
          <w:rStyle w:val="3Char"/>
          <w:rFonts w:ascii="宋体" w:hAnsi="宋体" w:cs="宋体" w:hint="eastAsia"/>
          <w:b w:val="0"/>
          <w:sz w:val="28"/>
          <w:szCs w:val="28"/>
        </w:rPr>
        <w:t>SQL</w:t>
      </w:r>
      <w:r w:rsidR="000A4938">
        <w:rPr>
          <w:rStyle w:val="3Char"/>
          <w:rFonts w:ascii="宋体" w:hAnsi="宋体" w:cs="宋体" w:hint="eastAsia"/>
          <w:b w:val="0"/>
          <w:sz w:val="28"/>
          <w:szCs w:val="28"/>
        </w:rPr>
        <w:t>(BIG SQL)</w:t>
      </w:r>
      <w:r w:rsidR="00561094">
        <w:rPr>
          <w:rStyle w:val="3Char"/>
          <w:rFonts w:ascii="宋体" w:hAnsi="宋体" w:cs="宋体" w:hint="eastAsia"/>
          <w:b w:val="0"/>
          <w:sz w:val="28"/>
          <w:szCs w:val="28"/>
        </w:rPr>
        <w:t>、</w:t>
      </w:r>
      <w:r w:rsidRPr="00DB0EB4">
        <w:rPr>
          <w:rStyle w:val="3Char"/>
          <w:rFonts w:ascii="宋体" w:hAnsi="宋体" w:cs="宋体"/>
          <w:b w:val="0"/>
          <w:sz w:val="28"/>
          <w:szCs w:val="28"/>
        </w:rPr>
        <w:t>大</w:t>
      </w:r>
      <w:r w:rsidR="00561094">
        <w:rPr>
          <w:rStyle w:val="3Char"/>
          <w:rFonts w:ascii="宋体" w:hAnsi="宋体" w:cs="宋体" w:hint="eastAsia"/>
          <w:b w:val="0"/>
          <w:sz w:val="28"/>
          <w:szCs w:val="28"/>
        </w:rPr>
        <w:t>事务</w:t>
      </w:r>
      <w:r w:rsidR="000A4938">
        <w:rPr>
          <w:rStyle w:val="3Char"/>
          <w:rFonts w:ascii="宋体" w:hAnsi="宋体" w:cs="宋体" w:hint="eastAsia"/>
          <w:b w:val="0"/>
          <w:sz w:val="28"/>
          <w:szCs w:val="28"/>
        </w:rPr>
        <w:t>(BIG Transaction)</w:t>
      </w:r>
      <w:r w:rsidR="00561094">
        <w:rPr>
          <w:rStyle w:val="3Char"/>
          <w:rFonts w:ascii="宋体" w:hAnsi="宋体" w:cs="宋体" w:hint="eastAsia"/>
          <w:b w:val="0"/>
          <w:sz w:val="28"/>
          <w:szCs w:val="28"/>
        </w:rPr>
        <w:t>、大批量</w:t>
      </w:r>
      <w:r w:rsidR="000A4938">
        <w:rPr>
          <w:rStyle w:val="3Char"/>
          <w:rFonts w:ascii="宋体" w:hAnsi="宋体" w:cs="宋体" w:hint="eastAsia"/>
          <w:b w:val="0"/>
          <w:sz w:val="28"/>
          <w:szCs w:val="28"/>
        </w:rPr>
        <w:t>(BIG Batch)</w:t>
      </w:r>
      <w:r w:rsidR="00561094">
        <w:rPr>
          <w:rStyle w:val="3Char"/>
          <w:rFonts w:ascii="宋体" w:hAnsi="宋体" w:cs="宋体" w:hint="eastAsia"/>
          <w:b w:val="0"/>
          <w:sz w:val="28"/>
          <w:szCs w:val="28"/>
        </w:rPr>
        <w:t>。</w:t>
      </w:r>
    </w:p>
    <w:p w:rsidR="004F49AA" w:rsidRDefault="004F49AA" w:rsidP="00DB0EB4">
      <w:pPr>
        <w:pStyle w:val="a3"/>
        <w:widowControl/>
        <w:numPr>
          <w:ilvl w:val="0"/>
          <w:numId w:val="5"/>
        </w:numPr>
        <w:spacing w:before="100" w:beforeAutospacing="1" w:after="100" w:afterAutospacing="1" w:line="360" w:lineRule="auto"/>
        <w:ind w:firstLineChars="0"/>
        <w:jc w:val="left"/>
        <w:rPr>
          <w:rStyle w:val="3Char"/>
          <w:rFonts w:ascii="宋体" w:hAnsi="宋体" w:cs="宋体"/>
          <w:b w:val="0"/>
          <w:sz w:val="28"/>
          <w:szCs w:val="28"/>
        </w:rPr>
      </w:pPr>
      <w:r>
        <w:rPr>
          <w:rStyle w:val="3Char"/>
          <w:rFonts w:ascii="宋体" w:hAnsi="宋体" w:cs="宋体" w:hint="eastAsia"/>
          <w:b w:val="0"/>
          <w:sz w:val="28"/>
          <w:szCs w:val="28"/>
        </w:rPr>
        <w:t>防止雪崩效应及过载保护。</w:t>
      </w:r>
    </w:p>
    <w:p w:rsidR="004F49AA" w:rsidRDefault="004F49AA" w:rsidP="00DB0EB4">
      <w:pPr>
        <w:pStyle w:val="a3"/>
        <w:widowControl/>
        <w:numPr>
          <w:ilvl w:val="0"/>
          <w:numId w:val="5"/>
        </w:numPr>
        <w:spacing w:before="100" w:beforeAutospacing="1" w:after="100" w:afterAutospacing="1" w:line="360" w:lineRule="auto"/>
        <w:ind w:firstLineChars="0"/>
        <w:jc w:val="left"/>
        <w:rPr>
          <w:rStyle w:val="3Char"/>
          <w:rFonts w:ascii="宋体" w:hAnsi="宋体" w:cs="宋体"/>
          <w:b w:val="0"/>
          <w:sz w:val="28"/>
          <w:szCs w:val="28"/>
        </w:rPr>
      </w:pPr>
      <w:r>
        <w:rPr>
          <w:rStyle w:val="3Char"/>
          <w:rFonts w:ascii="宋体" w:hAnsi="宋体" w:cs="宋体" w:hint="eastAsia"/>
          <w:b w:val="0"/>
          <w:sz w:val="28"/>
          <w:szCs w:val="28"/>
        </w:rPr>
        <w:lastRenderedPageBreak/>
        <w:t>通过多级缓存减少IO访问。</w:t>
      </w:r>
    </w:p>
    <w:p w:rsidR="00400CB2" w:rsidRPr="00DB0EB4" w:rsidRDefault="00400CB2" w:rsidP="00400CB2">
      <w:pPr>
        <w:pStyle w:val="a3"/>
        <w:widowControl/>
        <w:spacing w:before="100" w:beforeAutospacing="1" w:after="100" w:afterAutospacing="1" w:line="360" w:lineRule="auto"/>
        <w:ind w:left="420" w:firstLineChars="0" w:firstLine="0"/>
        <w:jc w:val="left"/>
        <w:rPr>
          <w:rStyle w:val="3Char"/>
          <w:rFonts w:ascii="宋体" w:hAnsi="宋体" w:cs="宋体"/>
          <w:b w:val="0"/>
          <w:sz w:val="28"/>
          <w:szCs w:val="28"/>
        </w:rPr>
      </w:pPr>
    </w:p>
    <w:p w:rsidR="00DB0EB4" w:rsidRDefault="00FF5D8B" w:rsidP="00DB0EB4">
      <w:pPr>
        <w:pStyle w:val="2"/>
        <w:numPr>
          <w:ilvl w:val="0"/>
          <w:numId w:val="4"/>
        </w:numPr>
        <w:rPr>
          <w:rStyle w:val="2Char"/>
          <w:b/>
          <w:bCs/>
        </w:rPr>
      </w:pPr>
      <w:bookmarkStart w:id="6" w:name="_Toc422996504"/>
      <w:r>
        <w:rPr>
          <w:rStyle w:val="2Char"/>
          <w:rFonts w:hint="eastAsia"/>
          <w:b/>
          <w:bCs/>
        </w:rPr>
        <w:t>库、</w:t>
      </w:r>
      <w:r w:rsidR="003D2E19">
        <w:rPr>
          <w:rStyle w:val="2Char"/>
          <w:rFonts w:hint="eastAsia"/>
          <w:b/>
          <w:bCs/>
        </w:rPr>
        <w:t>表规则</w:t>
      </w:r>
      <w:bookmarkEnd w:id="6"/>
    </w:p>
    <w:p w:rsidR="007B4849" w:rsidRPr="00DC60C1" w:rsidRDefault="00DC60C1" w:rsidP="007B4849">
      <w:pPr>
        <w:ind w:left="420"/>
        <w:rPr>
          <w:rStyle w:val="3Char"/>
          <w:rFonts w:ascii="宋体" w:hAnsi="宋体" w:cs="宋体"/>
          <w:b w:val="0"/>
          <w:sz w:val="28"/>
          <w:szCs w:val="28"/>
        </w:rPr>
      </w:pPr>
      <w:r w:rsidRPr="00DC60C1">
        <w:rPr>
          <w:rStyle w:val="3Char"/>
          <w:rFonts w:ascii="宋体" w:hAnsi="宋体" w:cs="宋体" w:hint="eastAsia"/>
          <w:b w:val="0"/>
          <w:sz w:val="28"/>
          <w:szCs w:val="28"/>
          <w:highlight w:val="green"/>
        </w:rPr>
        <w:t>使用</w:t>
      </w:r>
      <w:proofErr w:type="spellStart"/>
      <w:r w:rsidRPr="00DC60C1">
        <w:rPr>
          <w:rStyle w:val="3Char"/>
          <w:rFonts w:ascii="宋体" w:hAnsi="宋体" w:cs="宋体" w:hint="eastAsia"/>
          <w:b w:val="0"/>
          <w:sz w:val="28"/>
          <w:szCs w:val="28"/>
          <w:highlight w:val="green"/>
        </w:rPr>
        <w:t>InnoDB</w:t>
      </w:r>
      <w:proofErr w:type="spellEnd"/>
      <w:r w:rsidRPr="00DC60C1">
        <w:rPr>
          <w:rStyle w:val="3Char"/>
          <w:rFonts w:ascii="宋体" w:hAnsi="宋体" w:cs="宋体" w:hint="eastAsia"/>
          <w:b w:val="0"/>
          <w:sz w:val="28"/>
          <w:szCs w:val="28"/>
          <w:highlight w:val="green"/>
        </w:rPr>
        <w:t>表，控制表数量。</w:t>
      </w:r>
    </w:p>
    <w:p w:rsidR="00FF5D8B" w:rsidRDefault="00FF5D8B" w:rsidP="00DD0AE8">
      <w:pPr>
        <w:pStyle w:val="a3"/>
        <w:widowControl/>
        <w:numPr>
          <w:ilvl w:val="0"/>
          <w:numId w:val="8"/>
        </w:numPr>
        <w:spacing w:before="100" w:beforeAutospacing="1" w:after="100" w:afterAutospacing="1" w:line="360" w:lineRule="auto"/>
        <w:ind w:firstLineChars="0"/>
        <w:jc w:val="left"/>
        <w:rPr>
          <w:rStyle w:val="3Char"/>
          <w:rFonts w:ascii="宋体" w:hAnsi="宋体" w:cs="宋体"/>
          <w:b w:val="0"/>
          <w:sz w:val="28"/>
          <w:szCs w:val="28"/>
        </w:rPr>
      </w:pPr>
      <w:proofErr w:type="gramStart"/>
      <w:r>
        <w:rPr>
          <w:rStyle w:val="3Char"/>
          <w:rFonts w:ascii="宋体" w:hAnsi="宋体" w:cs="宋体" w:hint="eastAsia"/>
          <w:b w:val="0"/>
          <w:sz w:val="28"/>
          <w:szCs w:val="28"/>
        </w:rPr>
        <w:t>所有库总空间控制</w:t>
      </w:r>
      <w:proofErr w:type="gramEnd"/>
      <w:r>
        <w:rPr>
          <w:rStyle w:val="3Char"/>
          <w:rFonts w:ascii="宋体" w:hAnsi="宋体" w:cs="宋体" w:hint="eastAsia"/>
          <w:b w:val="0"/>
          <w:sz w:val="28"/>
          <w:szCs w:val="28"/>
        </w:rPr>
        <w:t>在2T以下。</w:t>
      </w:r>
    </w:p>
    <w:p w:rsidR="00FF5D8B" w:rsidRDefault="00FF5D8B" w:rsidP="00DD0AE8">
      <w:pPr>
        <w:pStyle w:val="a3"/>
        <w:widowControl/>
        <w:numPr>
          <w:ilvl w:val="0"/>
          <w:numId w:val="8"/>
        </w:numPr>
        <w:spacing w:before="100" w:beforeAutospacing="1" w:after="100" w:afterAutospacing="1" w:line="360" w:lineRule="auto"/>
        <w:ind w:firstLineChars="0"/>
        <w:jc w:val="left"/>
        <w:rPr>
          <w:rStyle w:val="3Char"/>
          <w:rFonts w:ascii="宋体" w:hAnsi="宋体" w:cs="宋体"/>
          <w:b w:val="0"/>
          <w:sz w:val="28"/>
          <w:szCs w:val="28"/>
        </w:rPr>
      </w:pPr>
      <w:proofErr w:type="gramStart"/>
      <w:r>
        <w:rPr>
          <w:rStyle w:val="3Char"/>
          <w:rFonts w:ascii="宋体" w:hAnsi="宋体" w:cs="宋体" w:hint="eastAsia"/>
          <w:b w:val="0"/>
          <w:sz w:val="28"/>
          <w:szCs w:val="28"/>
        </w:rPr>
        <w:t>单库不</w:t>
      </w:r>
      <w:proofErr w:type="gramEnd"/>
      <w:r>
        <w:rPr>
          <w:rStyle w:val="3Char"/>
          <w:rFonts w:ascii="宋体" w:hAnsi="宋体" w:cs="宋体" w:hint="eastAsia"/>
          <w:b w:val="0"/>
          <w:sz w:val="28"/>
          <w:szCs w:val="28"/>
        </w:rPr>
        <w:t>超过</w:t>
      </w:r>
      <w:r w:rsidR="0058357C">
        <w:rPr>
          <w:rStyle w:val="3Char"/>
          <w:rFonts w:ascii="宋体" w:hAnsi="宋体" w:cs="宋体" w:hint="eastAsia"/>
          <w:b w:val="0"/>
          <w:sz w:val="28"/>
          <w:szCs w:val="28"/>
        </w:rPr>
        <w:t>5000</w:t>
      </w:r>
      <w:r>
        <w:rPr>
          <w:rStyle w:val="3Char"/>
          <w:rFonts w:ascii="宋体" w:hAnsi="宋体" w:cs="宋体" w:hint="eastAsia"/>
          <w:b w:val="0"/>
          <w:sz w:val="28"/>
          <w:szCs w:val="28"/>
        </w:rPr>
        <w:t>个表。</w:t>
      </w:r>
    </w:p>
    <w:p w:rsidR="00FF5D8B" w:rsidRDefault="00FF5D8B" w:rsidP="00DD0AE8">
      <w:pPr>
        <w:pStyle w:val="a3"/>
        <w:widowControl/>
        <w:numPr>
          <w:ilvl w:val="0"/>
          <w:numId w:val="8"/>
        </w:numPr>
        <w:spacing w:before="100" w:beforeAutospacing="1" w:after="100" w:afterAutospacing="1" w:line="360" w:lineRule="auto"/>
        <w:ind w:firstLineChars="0"/>
        <w:jc w:val="left"/>
        <w:rPr>
          <w:rStyle w:val="3Char"/>
          <w:rFonts w:ascii="宋体" w:hAnsi="宋体" w:cs="宋体"/>
          <w:b w:val="0"/>
          <w:sz w:val="28"/>
          <w:szCs w:val="28"/>
        </w:rPr>
      </w:pPr>
      <w:r>
        <w:rPr>
          <w:rStyle w:val="3Char"/>
          <w:rFonts w:ascii="宋体" w:hAnsi="宋体" w:cs="宋体" w:hint="eastAsia"/>
          <w:b w:val="0"/>
          <w:sz w:val="28"/>
          <w:szCs w:val="28"/>
        </w:rPr>
        <w:t>库*表总数控制在</w:t>
      </w:r>
      <w:r w:rsidR="00A37908">
        <w:rPr>
          <w:rStyle w:val="3Char"/>
          <w:rFonts w:ascii="宋体" w:hAnsi="宋体" w:cs="宋体" w:hint="eastAsia"/>
          <w:b w:val="0"/>
          <w:sz w:val="28"/>
          <w:szCs w:val="28"/>
        </w:rPr>
        <w:t>2</w:t>
      </w:r>
      <w:r>
        <w:rPr>
          <w:rStyle w:val="3Char"/>
          <w:rFonts w:ascii="宋体" w:hAnsi="宋体" w:cs="宋体" w:hint="eastAsia"/>
          <w:b w:val="0"/>
          <w:sz w:val="28"/>
          <w:szCs w:val="28"/>
        </w:rPr>
        <w:t>0000以下。</w:t>
      </w:r>
    </w:p>
    <w:p w:rsidR="00FF5D8B" w:rsidRDefault="00FF5D8B" w:rsidP="00DD0AE8">
      <w:pPr>
        <w:pStyle w:val="a3"/>
        <w:widowControl/>
        <w:numPr>
          <w:ilvl w:val="0"/>
          <w:numId w:val="8"/>
        </w:numPr>
        <w:spacing w:before="100" w:beforeAutospacing="1" w:after="100" w:afterAutospacing="1" w:line="360" w:lineRule="auto"/>
        <w:ind w:firstLineChars="0"/>
        <w:jc w:val="left"/>
        <w:rPr>
          <w:rStyle w:val="3Char"/>
          <w:rFonts w:ascii="宋体" w:hAnsi="宋体" w:cs="宋体"/>
          <w:b w:val="0"/>
          <w:sz w:val="28"/>
          <w:szCs w:val="28"/>
        </w:rPr>
      </w:pPr>
      <w:r w:rsidRPr="00DD0AE8">
        <w:rPr>
          <w:rStyle w:val="3Char"/>
          <w:rFonts w:ascii="宋体" w:hAnsi="宋体" w:cs="宋体"/>
          <w:b w:val="0"/>
          <w:sz w:val="28"/>
          <w:szCs w:val="28"/>
        </w:rPr>
        <w:t>控制单表数据量</w:t>
      </w:r>
      <w:r w:rsidRPr="00DD0AE8">
        <w:rPr>
          <w:rStyle w:val="3Char"/>
          <w:rFonts w:ascii="宋体" w:hAnsi="宋体" w:cs="宋体" w:hint="eastAsia"/>
          <w:b w:val="0"/>
          <w:sz w:val="28"/>
          <w:szCs w:val="28"/>
        </w:rPr>
        <w:t>，</w:t>
      </w:r>
      <w:r w:rsidRPr="00DD0AE8">
        <w:rPr>
          <w:rStyle w:val="3Char"/>
          <w:rFonts w:ascii="宋体" w:hAnsi="宋体" w:cs="宋体"/>
          <w:b w:val="0"/>
          <w:sz w:val="28"/>
          <w:szCs w:val="28"/>
        </w:rPr>
        <w:t>单</w:t>
      </w:r>
      <w:proofErr w:type="gramStart"/>
      <w:r w:rsidRPr="00DD0AE8">
        <w:rPr>
          <w:rStyle w:val="3Char"/>
          <w:rFonts w:ascii="宋体" w:hAnsi="宋体" w:cs="宋体"/>
          <w:b w:val="0"/>
          <w:sz w:val="28"/>
          <w:szCs w:val="28"/>
        </w:rPr>
        <w:t>表记录</w:t>
      </w:r>
      <w:proofErr w:type="gramEnd"/>
      <w:r w:rsidRPr="00DD0AE8">
        <w:rPr>
          <w:rStyle w:val="3Char"/>
          <w:rFonts w:ascii="宋体" w:hAnsi="宋体" w:cs="宋体"/>
          <w:b w:val="0"/>
          <w:sz w:val="28"/>
          <w:szCs w:val="28"/>
        </w:rPr>
        <w:t>控制在</w:t>
      </w:r>
      <w:r w:rsidR="0058357C">
        <w:rPr>
          <w:rStyle w:val="3Char"/>
          <w:rFonts w:ascii="宋体" w:hAnsi="宋体" w:cs="宋体" w:hint="eastAsia"/>
          <w:b w:val="0"/>
          <w:sz w:val="28"/>
          <w:szCs w:val="28"/>
        </w:rPr>
        <w:t>2</w:t>
      </w:r>
      <w:r w:rsidRPr="00DD0AE8">
        <w:rPr>
          <w:rStyle w:val="3Char"/>
          <w:rFonts w:ascii="宋体" w:hAnsi="宋体" w:cs="宋体"/>
          <w:b w:val="0"/>
          <w:sz w:val="28"/>
          <w:szCs w:val="28"/>
        </w:rPr>
        <w:t>000</w:t>
      </w:r>
      <w:r w:rsidRPr="00DD0AE8">
        <w:rPr>
          <w:rStyle w:val="3Char"/>
          <w:rFonts w:ascii="宋体" w:hAnsi="宋体" w:cs="宋体" w:hint="eastAsia"/>
          <w:b w:val="0"/>
          <w:sz w:val="28"/>
          <w:szCs w:val="28"/>
        </w:rPr>
        <w:t>万。</w:t>
      </w:r>
      <w:r w:rsidR="008B61F7">
        <w:rPr>
          <w:rStyle w:val="3Char"/>
          <w:rFonts w:ascii="宋体" w:hAnsi="宋体" w:cs="宋体" w:hint="eastAsia"/>
          <w:b w:val="0"/>
          <w:sz w:val="28"/>
          <w:szCs w:val="28"/>
        </w:rPr>
        <w:t>含文本类型较多的表，应该更少一些。</w:t>
      </w:r>
    </w:p>
    <w:p w:rsidR="0073543A" w:rsidRPr="0073543A" w:rsidRDefault="007646FD" w:rsidP="0073543A">
      <w:pPr>
        <w:pStyle w:val="HTML"/>
        <w:numPr>
          <w:ilvl w:val="0"/>
          <w:numId w:val="8"/>
        </w:numPr>
        <w:rPr>
          <w:rStyle w:val="3Char"/>
          <w:rFonts w:ascii="宋体" w:hAnsi="宋体" w:cs="宋体"/>
          <w:b w:val="0"/>
          <w:kern w:val="2"/>
          <w:sz w:val="28"/>
          <w:szCs w:val="28"/>
        </w:rPr>
      </w:pPr>
      <w:r>
        <w:rPr>
          <w:rStyle w:val="3Char"/>
          <w:rFonts w:ascii="宋体" w:hAnsi="宋体" w:cs="宋体" w:hint="eastAsia"/>
          <w:b w:val="0"/>
          <w:kern w:val="2"/>
          <w:sz w:val="28"/>
          <w:szCs w:val="28"/>
        </w:rPr>
        <w:t>提前估算</w:t>
      </w:r>
      <w:r w:rsidR="0073543A" w:rsidRPr="0073543A">
        <w:rPr>
          <w:rStyle w:val="3Char"/>
          <w:rFonts w:ascii="宋体" w:hAnsi="宋体" w:cs="宋体" w:hint="eastAsia"/>
          <w:b w:val="0"/>
          <w:kern w:val="2"/>
          <w:sz w:val="28"/>
          <w:szCs w:val="28"/>
        </w:rPr>
        <w:t>表预计行数（比如：100万条以上），表预计大小（比如：100M</w:t>
      </w:r>
      <w:r>
        <w:rPr>
          <w:rStyle w:val="3Char"/>
          <w:rFonts w:ascii="宋体" w:hAnsi="宋体" w:cs="宋体" w:hint="eastAsia"/>
          <w:b w:val="0"/>
          <w:kern w:val="2"/>
          <w:sz w:val="28"/>
          <w:szCs w:val="28"/>
        </w:rPr>
        <w:t>以上）；制定</w:t>
      </w:r>
      <w:r w:rsidR="0073543A">
        <w:rPr>
          <w:rStyle w:val="3Char"/>
          <w:rFonts w:ascii="宋体" w:hAnsi="宋体" w:cs="宋体" w:hint="eastAsia"/>
          <w:b w:val="0"/>
          <w:kern w:val="2"/>
          <w:sz w:val="28"/>
          <w:szCs w:val="28"/>
        </w:rPr>
        <w:t>历史数据维护策略（分表策略，迁移策略，清理策略等）。</w:t>
      </w:r>
    </w:p>
    <w:p w:rsidR="003D2E19" w:rsidRDefault="00553B04" w:rsidP="00FF5D8B">
      <w:pPr>
        <w:pStyle w:val="a3"/>
        <w:widowControl/>
        <w:numPr>
          <w:ilvl w:val="0"/>
          <w:numId w:val="8"/>
        </w:numPr>
        <w:spacing w:before="100" w:beforeAutospacing="1" w:after="100" w:afterAutospacing="1" w:line="360" w:lineRule="auto"/>
        <w:ind w:firstLineChars="0"/>
        <w:jc w:val="left"/>
        <w:rPr>
          <w:rStyle w:val="3Char"/>
          <w:rFonts w:ascii="宋体" w:hAnsi="宋体" w:cs="宋体"/>
          <w:b w:val="0"/>
          <w:sz w:val="28"/>
          <w:szCs w:val="28"/>
        </w:rPr>
      </w:pPr>
      <w:r>
        <w:rPr>
          <w:rStyle w:val="3Char"/>
          <w:rFonts w:ascii="宋体" w:hAnsi="宋体" w:cs="宋体" w:hint="eastAsia"/>
          <w:b w:val="0"/>
          <w:sz w:val="28"/>
          <w:szCs w:val="28"/>
        </w:rPr>
        <w:t>没有任何理由考虑使用MYISAM，请使用INNODB</w:t>
      </w:r>
      <w:r w:rsidR="00B05277">
        <w:rPr>
          <w:rStyle w:val="3Char"/>
          <w:rFonts w:ascii="宋体" w:hAnsi="宋体" w:cs="宋体" w:hint="eastAsia"/>
          <w:b w:val="0"/>
          <w:sz w:val="28"/>
          <w:szCs w:val="28"/>
        </w:rPr>
        <w:t>类型</w:t>
      </w:r>
      <w:r>
        <w:rPr>
          <w:rStyle w:val="3Char"/>
          <w:rFonts w:ascii="宋体" w:hAnsi="宋体" w:cs="宋体" w:hint="eastAsia"/>
          <w:b w:val="0"/>
          <w:sz w:val="28"/>
          <w:szCs w:val="28"/>
        </w:rPr>
        <w:t>。</w:t>
      </w:r>
    </w:p>
    <w:p w:rsidR="00400CB2" w:rsidRPr="00FF5D8B" w:rsidRDefault="00400CB2" w:rsidP="00400CB2">
      <w:pPr>
        <w:pStyle w:val="a3"/>
        <w:widowControl/>
        <w:spacing w:before="100" w:beforeAutospacing="1" w:after="100" w:afterAutospacing="1" w:line="360" w:lineRule="auto"/>
        <w:ind w:left="420" w:firstLineChars="0" w:firstLine="0"/>
        <w:jc w:val="left"/>
        <w:rPr>
          <w:rStyle w:val="3Char"/>
          <w:rFonts w:ascii="宋体" w:hAnsi="宋体" w:cs="宋体"/>
          <w:b w:val="0"/>
          <w:sz w:val="28"/>
          <w:szCs w:val="28"/>
        </w:rPr>
      </w:pPr>
    </w:p>
    <w:p w:rsidR="003D2E19" w:rsidRDefault="003D2E19" w:rsidP="003D2E19">
      <w:pPr>
        <w:pStyle w:val="2"/>
        <w:numPr>
          <w:ilvl w:val="0"/>
          <w:numId w:val="4"/>
        </w:numPr>
        <w:rPr>
          <w:rStyle w:val="2Char"/>
          <w:b/>
          <w:bCs/>
        </w:rPr>
      </w:pPr>
      <w:bookmarkStart w:id="7" w:name="_Toc422996505"/>
      <w:r>
        <w:rPr>
          <w:rStyle w:val="2Char"/>
          <w:rFonts w:hint="eastAsia"/>
          <w:b/>
          <w:bCs/>
        </w:rPr>
        <w:t>字段规则</w:t>
      </w:r>
      <w:bookmarkEnd w:id="7"/>
    </w:p>
    <w:p w:rsidR="000637E2" w:rsidRPr="00DB0EB4" w:rsidRDefault="00AD2A3B" w:rsidP="000637E2">
      <w:pPr>
        <w:pStyle w:val="3"/>
        <w:rPr>
          <w:rStyle w:val="2Char"/>
          <w:rFonts w:ascii="Times New Roman" w:eastAsia="宋体" w:hAnsi="Times New Roman"/>
          <w:sz w:val="30"/>
          <w:szCs w:val="30"/>
        </w:rPr>
      </w:pPr>
      <w:bookmarkStart w:id="8" w:name="_Toc422996506"/>
      <w:r>
        <w:rPr>
          <w:rStyle w:val="2Char"/>
          <w:rFonts w:ascii="Times New Roman" w:eastAsia="宋体" w:hAnsi="Times New Roman" w:hint="eastAsia"/>
          <w:sz w:val="30"/>
          <w:szCs w:val="30"/>
        </w:rPr>
        <w:t>4</w:t>
      </w:r>
      <w:r w:rsidR="000637E2">
        <w:rPr>
          <w:rStyle w:val="2Char"/>
          <w:rFonts w:ascii="Times New Roman" w:eastAsia="宋体" w:hAnsi="Times New Roman" w:hint="eastAsia"/>
          <w:sz w:val="30"/>
          <w:szCs w:val="30"/>
        </w:rPr>
        <w:t>.1.</w:t>
      </w:r>
      <w:r w:rsidR="000637E2">
        <w:rPr>
          <w:rStyle w:val="2Char"/>
          <w:rFonts w:ascii="Times New Roman" w:eastAsia="宋体" w:hAnsi="Times New Roman" w:hint="eastAsia"/>
          <w:sz w:val="30"/>
          <w:szCs w:val="30"/>
        </w:rPr>
        <w:t>字段数量</w:t>
      </w:r>
      <w:bookmarkEnd w:id="8"/>
    </w:p>
    <w:p w:rsidR="003D2E19" w:rsidRDefault="003D2E19" w:rsidP="000637E2">
      <w:pPr>
        <w:widowControl/>
        <w:spacing w:before="100" w:beforeAutospacing="1" w:after="100" w:afterAutospacing="1" w:line="360" w:lineRule="auto"/>
        <w:ind w:firstLineChars="200" w:firstLine="560"/>
        <w:jc w:val="left"/>
        <w:rPr>
          <w:rStyle w:val="3Char"/>
          <w:rFonts w:ascii="宋体" w:hAnsi="宋体" w:cs="宋体"/>
          <w:b w:val="0"/>
          <w:sz w:val="28"/>
          <w:szCs w:val="28"/>
        </w:rPr>
      </w:pPr>
      <w:r w:rsidRPr="007B4849">
        <w:rPr>
          <w:rStyle w:val="3Char"/>
          <w:rFonts w:ascii="宋体" w:hAnsi="宋体" w:cs="宋体"/>
          <w:b w:val="0"/>
          <w:sz w:val="28"/>
          <w:szCs w:val="28"/>
          <w:highlight w:val="green"/>
        </w:rPr>
        <w:t>控制列数量</w:t>
      </w:r>
      <w:r w:rsidR="00DD0AE8" w:rsidRPr="007B4849">
        <w:rPr>
          <w:rStyle w:val="3Char"/>
          <w:rFonts w:ascii="宋体" w:hAnsi="宋体" w:cs="宋体" w:hint="eastAsia"/>
          <w:b w:val="0"/>
          <w:sz w:val="28"/>
          <w:szCs w:val="28"/>
          <w:highlight w:val="green"/>
        </w:rPr>
        <w:t>，</w:t>
      </w:r>
      <w:r w:rsidRPr="007B4849">
        <w:rPr>
          <w:rStyle w:val="3Char"/>
          <w:rFonts w:ascii="宋体" w:hAnsi="宋体" w:cs="宋体"/>
          <w:b w:val="0"/>
          <w:sz w:val="28"/>
          <w:szCs w:val="28"/>
          <w:highlight w:val="green"/>
        </w:rPr>
        <w:t>字段数控制在</w:t>
      </w:r>
      <w:r w:rsidR="00BC41F6">
        <w:rPr>
          <w:rStyle w:val="3Char"/>
          <w:rFonts w:ascii="宋体" w:hAnsi="宋体" w:cs="宋体" w:hint="eastAsia"/>
          <w:b w:val="0"/>
          <w:sz w:val="28"/>
          <w:szCs w:val="28"/>
          <w:highlight w:val="green"/>
        </w:rPr>
        <w:t>4</w:t>
      </w:r>
      <w:r w:rsidRPr="007B4849">
        <w:rPr>
          <w:rStyle w:val="3Char"/>
          <w:rFonts w:ascii="宋体" w:hAnsi="宋体" w:cs="宋体"/>
          <w:b w:val="0"/>
          <w:sz w:val="28"/>
          <w:szCs w:val="28"/>
          <w:highlight w:val="green"/>
        </w:rPr>
        <w:t>0以内</w:t>
      </w:r>
      <w:r w:rsidRPr="007B4849">
        <w:rPr>
          <w:rStyle w:val="3Char"/>
          <w:rFonts w:ascii="宋体" w:hAnsi="宋体" w:cs="宋体" w:hint="eastAsia"/>
          <w:b w:val="0"/>
          <w:sz w:val="28"/>
          <w:szCs w:val="28"/>
          <w:highlight w:val="green"/>
        </w:rPr>
        <w:t>。</w:t>
      </w:r>
      <w:r w:rsidR="00C568BF" w:rsidRPr="007B4849">
        <w:rPr>
          <w:rStyle w:val="3Char"/>
          <w:rFonts w:ascii="宋体" w:hAnsi="宋体" w:cs="宋体" w:hint="eastAsia"/>
          <w:b w:val="0"/>
          <w:sz w:val="28"/>
          <w:szCs w:val="28"/>
          <w:highlight w:val="green"/>
        </w:rPr>
        <w:t>如果都是数字类型，可适当多些。合计单行尽量不超过</w:t>
      </w:r>
      <w:r w:rsidR="00BC41F6">
        <w:rPr>
          <w:rStyle w:val="3Char"/>
          <w:rFonts w:ascii="宋体" w:hAnsi="宋体" w:cs="宋体" w:hint="eastAsia"/>
          <w:b w:val="0"/>
          <w:sz w:val="28"/>
          <w:szCs w:val="28"/>
          <w:highlight w:val="green"/>
        </w:rPr>
        <w:t>10</w:t>
      </w:r>
      <w:r w:rsidR="00C568BF" w:rsidRPr="007B4849">
        <w:rPr>
          <w:rStyle w:val="3Char"/>
          <w:rFonts w:ascii="宋体" w:hAnsi="宋体" w:cs="宋体" w:hint="eastAsia"/>
          <w:b w:val="0"/>
          <w:sz w:val="28"/>
          <w:szCs w:val="28"/>
          <w:highlight w:val="green"/>
        </w:rPr>
        <w:t>00字节。</w:t>
      </w:r>
      <w:r w:rsidR="00DF5FF5" w:rsidRPr="000637E2">
        <w:rPr>
          <w:rStyle w:val="3Char"/>
          <w:rFonts w:ascii="宋体" w:hAnsi="宋体" w:cs="宋体" w:hint="eastAsia"/>
          <w:b w:val="0"/>
          <w:sz w:val="28"/>
          <w:szCs w:val="28"/>
        </w:rPr>
        <w:t>这样做的好处是每条记录所占用的空间量减少，这样每个PAGE保存数据的行数增大。每次IO</w:t>
      </w:r>
      <w:r w:rsidR="00DF5FF5" w:rsidRPr="000637E2">
        <w:rPr>
          <w:rStyle w:val="3Char"/>
          <w:rFonts w:ascii="宋体" w:hAnsi="宋体" w:cs="宋体" w:hint="eastAsia"/>
          <w:b w:val="0"/>
          <w:sz w:val="28"/>
          <w:szCs w:val="28"/>
        </w:rPr>
        <w:lastRenderedPageBreak/>
        <w:t>能读取的数据量增大。同时内存中缓存的单位也是PAGE，同理缓存的数据量也会增大。</w:t>
      </w:r>
    </w:p>
    <w:p w:rsidR="007F53C6" w:rsidRPr="00DB0EB4" w:rsidRDefault="00AD2A3B" w:rsidP="007F53C6">
      <w:pPr>
        <w:pStyle w:val="3"/>
        <w:rPr>
          <w:rStyle w:val="2Char"/>
          <w:rFonts w:ascii="Times New Roman" w:eastAsia="宋体" w:hAnsi="Times New Roman"/>
          <w:sz w:val="30"/>
          <w:szCs w:val="30"/>
        </w:rPr>
      </w:pPr>
      <w:bookmarkStart w:id="9" w:name="_Toc422996507"/>
      <w:r>
        <w:rPr>
          <w:rStyle w:val="2Char"/>
          <w:rFonts w:ascii="Times New Roman" w:eastAsia="宋体" w:hAnsi="Times New Roman" w:hint="eastAsia"/>
          <w:sz w:val="30"/>
          <w:szCs w:val="30"/>
        </w:rPr>
        <w:t>4</w:t>
      </w:r>
      <w:r w:rsidR="007F53C6">
        <w:rPr>
          <w:rStyle w:val="2Char"/>
          <w:rFonts w:ascii="Times New Roman" w:eastAsia="宋体" w:hAnsi="Times New Roman" w:hint="eastAsia"/>
          <w:sz w:val="30"/>
          <w:szCs w:val="30"/>
        </w:rPr>
        <w:t>.2.</w:t>
      </w:r>
      <w:r w:rsidR="007F53C6">
        <w:rPr>
          <w:rStyle w:val="2Char"/>
          <w:rFonts w:ascii="Times New Roman" w:eastAsia="宋体" w:hAnsi="Times New Roman" w:hint="eastAsia"/>
          <w:sz w:val="30"/>
          <w:szCs w:val="30"/>
        </w:rPr>
        <w:t>字段类型</w:t>
      </w:r>
      <w:bookmarkEnd w:id="9"/>
    </w:p>
    <w:p w:rsidR="001820A7" w:rsidRDefault="00ED1D70" w:rsidP="007F53C6">
      <w:pPr>
        <w:widowControl/>
        <w:spacing w:before="100" w:beforeAutospacing="1" w:after="100" w:afterAutospacing="1" w:line="360" w:lineRule="auto"/>
        <w:ind w:firstLine="420"/>
        <w:jc w:val="left"/>
        <w:rPr>
          <w:rStyle w:val="3Char"/>
          <w:rFonts w:ascii="宋体" w:hAnsi="宋体" w:cs="宋体"/>
          <w:b w:val="0"/>
          <w:sz w:val="28"/>
          <w:szCs w:val="28"/>
        </w:rPr>
      </w:pPr>
      <w:r w:rsidRPr="00DC60C1">
        <w:rPr>
          <w:rStyle w:val="3Char"/>
          <w:rFonts w:ascii="宋体" w:hAnsi="宋体" w:cs="宋体" w:hint="eastAsia"/>
          <w:b w:val="0"/>
          <w:sz w:val="28"/>
          <w:szCs w:val="28"/>
          <w:highlight w:val="green"/>
        </w:rPr>
        <w:t>选择合适的字段类型。</w:t>
      </w:r>
      <w:r w:rsidR="00E24E12" w:rsidRPr="00E24E12">
        <w:rPr>
          <w:rStyle w:val="3Char"/>
          <w:rFonts w:ascii="宋体" w:hAnsi="宋体" w:cs="宋体" w:hint="eastAsia"/>
          <w:b w:val="0"/>
          <w:sz w:val="28"/>
          <w:szCs w:val="28"/>
        </w:rPr>
        <w:t>MySQL的数据类型可以精确到字段，所以当我们需要大型数据库中存放多字节数据的时候，可以通过对不同表不同字段使用不同的数据类型来较大程度减小数据存储量，进而降低 IO 操作次数并提高缓存命中率。</w:t>
      </w:r>
    </w:p>
    <w:tbl>
      <w:tblPr>
        <w:tblW w:w="8148" w:type="dxa"/>
        <w:tblCellMar>
          <w:left w:w="0" w:type="dxa"/>
          <w:right w:w="0" w:type="dxa"/>
        </w:tblCellMar>
        <w:tblLook w:val="04A0" w:firstRow="1" w:lastRow="0" w:firstColumn="1" w:lastColumn="0" w:noHBand="0" w:noVBand="1"/>
      </w:tblPr>
      <w:tblGrid>
        <w:gridCol w:w="2636"/>
        <w:gridCol w:w="3328"/>
        <w:gridCol w:w="2184"/>
      </w:tblGrid>
      <w:tr w:rsidR="003413E0" w:rsidRPr="00426168" w:rsidTr="007F5429">
        <w:trPr>
          <w:trHeight w:val="461"/>
        </w:trPr>
        <w:tc>
          <w:tcPr>
            <w:tcW w:w="0" w:type="auto"/>
            <w:tcBorders>
              <w:top w:val="single" w:sz="4" w:space="0" w:color="000000"/>
              <w:left w:val="single" w:sz="4" w:space="0" w:color="000000"/>
              <w:bottom w:val="single" w:sz="4" w:space="0" w:color="000000"/>
              <w:right w:val="single" w:sz="4" w:space="0" w:color="000000"/>
            </w:tcBorders>
            <w:shd w:val="clear" w:color="auto" w:fill="B6DDE8"/>
            <w:tcMar>
              <w:top w:w="10" w:type="dxa"/>
              <w:left w:w="10" w:type="dxa"/>
              <w:bottom w:w="0" w:type="dxa"/>
              <w:right w:w="10" w:type="dxa"/>
            </w:tcMar>
            <w:vAlign w:val="center"/>
            <w:hideMark/>
          </w:tcPr>
          <w:p w:rsidR="003413E0" w:rsidRPr="00426168" w:rsidRDefault="003413E0" w:rsidP="003413E0">
            <w:pPr>
              <w:jc w:val="center"/>
            </w:pPr>
            <w:proofErr w:type="gramStart"/>
            <w:r w:rsidRPr="00426168">
              <w:rPr>
                <w:rFonts w:hint="eastAsia"/>
              </w:rPr>
              <w:t>列类型</w:t>
            </w:r>
            <w:proofErr w:type="gramEnd"/>
          </w:p>
        </w:tc>
        <w:tc>
          <w:tcPr>
            <w:tcW w:w="3328" w:type="dxa"/>
            <w:tcBorders>
              <w:top w:val="single" w:sz="4" w:space="0" w:color="000000"/>
              <w:left w:val="single" w:sz="4" w:space="0" w:color="000000"/>
              <w:bottom w:val="single" w:sz="4" w:space="0" w:color="000000"/>
              <w:right w:val="single" w:sz="4" w:space="0" w:color="000000"/>
            </w:tcBorders>
            <w:shd w:val="clear" w:color="auto" w:fill="B6DDE8"/>
            <w:tcMar>
              <w:top w:w="10" w:type="dxa"/>
              <w:left w:w="10" w:type="dxa"/>
              <w:bottom w:w="0" w:type="dxa"/>
              <w:right w:w="10" w:type="dxa"/>
            </w:tcMar>
            <w:vAlign w:val="center"/>
            <w:hideMark/>
          </w:tcPr>
          <w:p w:rsidR="003413E0" w:rsidRPr="00426168" w:rsidRDefault="003413E0" w:rsidP="003413E0">
            <w:pPr>
              <w:jc w:val="center"/>
            </w:pPr>
            <w:r w:rsidRPr="00426168">
              <w:rPr>
                <w:rFonts w:hint="eastAsia"/>
              </w:rPr>
              <w:t>表达的范围</w:t>
            </w:r>
          </w:p>
        </w:tc>
        <w:tc>
          <w:tcPr>
            <w:tcW w:w="2184" w:type="dxa"/>
            <w:tcBorders>
              <w:top w:val="single" w:sz="4" w:space="0" w:color="000000"/>
              <w:left w:val="single" w:sz="4" w:space="0" w:color="000000"/>
              <w:bottom w:val="single" w:sz="4" w:space="0" w:color="000000"/>
              <w:right w:val="single" w:sz="4" w:space="0" w:color="000000"/>
            </w:tcBorders>
            <w:shd w:val="clear" w:color="auto" w:fill="B6DDE8"/>
            <w:tcMar>
              <w:top w:w="10" w:type="dxa"/>
              <w:left w:w="10" w:type="dxa"/>
              <w:bottom w:w="0" w:type="dxa"/>
              <w:right w:w="10" w:type="dxa"/>
            </w:tcMar>
            <w:vAlign w:val="center"/>
            <w:hideMark/>
          </w:tcPr>
          <w:p w:rsidR="003413E0" w:rsidRPr="00426168" w:rsidRDefault="003413E0" w:rsidP="003413E0">
            <w:pPr>
              <w:jc w:val="center"/>
            </w:pPr>
            <w:r w:rsidRPr="00426168">
              <w:rPr>
                <w:rFonts w:hint="eastAsia"/>
              </w:rPr>
              <w:t>存储需求</w:t>
            </w:r>
          </w:p>
        </w:tc>
      </w:tr>
      <w:tr w:rsidR="003413E0" w:rsidRPr="00426168" w:rsidTr="007F5429">
        <w:trPr>
          <w:trHeight w:val="46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TINYINT[(M)] [UNSIGNED] [ZEROFILL]</w:t>
            </w:r>
          </w:p>
        </w:tc>
        <w:tc>
          <w:tcPr>
            <w:tcW w:w="332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-128</w:t>
            </w:r>
            <w:r w:rsidRPr="00426168">
              <w:rPr>
                <w:rFonts w:hint="eastAsia"/>
              </w:rPr>
              <w:t>到</w:t>
            </w:r>
            <w:r w:rsidRPr="00426168">
              <w:rPr>
                <w:rFonts w:hint="eastAsia"/>
              </w:rPr>
              <w:t xml:space="preserve">127 </w:t>
            </w:r>
            <w:r w:rsidRPr="00426168">
              <w:rPr>
                <w:rFonts w:hint="eastAsia"/>
              </w:rPr>
              <w:t>或</w:t>
            </w:r>
            <w:r w:rsidRPr="00426168">
              <w:rPr>
                <w:rFonts w:hint="eastAsia"/>
              </w:rPr>
              <w:t xml:space="preserve"> 0</w:t>
            </w:r>
            <w:r w:rsidRPr="00426168">
              <w:rPr>
                <w:rFonts w:hint="eastAsia"/>
              </w:rPr>
              <w:t>到</w:t>
            </w:r>
            <w:r w:rsidRPr="00426168">
              <w:rPr>
                <w:rFonts w:hint="eastAsia"/>
              </w:rPr>
              <w:t>255</w:t>
            </w:r>
          </w:p>
        </w:tc>
        <w:tc>
          <w:tcPr>
            <w:tcW w:w="218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1</w:t>
            </w:r>
            <w:r w:rsidRPr="00426168">
              <w:rPr>
                <w:rFonts w:hint="eastAsia"/>
              </w:rPr>
              <w:t>个字节</w:t>
            </w:r>
          </w:p>
        </w:tc>
      </w:tr>
      <w:tr w:rsidR="003413E0" w:rsidRPr="00426168" w:rsidTr="007F5429">
        <w:trPr>
          <w:trHeight w:val="46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SMALLINT[(M)] [UNSIGNED] [ZEROFILL]</w:t>
            </w:r>
          </w:p>
        </w:tc>
        <w:tc>
          <w:tcPr>
            <w:tcW w:w="332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-32768</w:t>
            </w:r>
            <w:r w:rsidRPr="00426168">
              <w:rPr>
                <w:rFonts w:hint="eastAsia"/>
              </w:rPr>
              <w:t>到</w:t>
            </w:r>
            <w:r w:rsidRPr="00426168">
              <w:rPr>
                <w:rFonts w:hint="eastAsia"/>
              </w:rPr>
              <w:t xml:space="preserve">32767 </w:t>
            </w:r>
            <w:r w:rsidRPr="00426168">
              <w:rPr>
                <w:rFonts w:hint="eastAsia"/>
              </w:rPr>
              <w:t>或</w:t>
            </w:r>
            <w:r w:rsidRPr="00426168">
              <w:rPr>
                <w:rFonts w:hint="eastAsia"/>
              </w:rPr>
              <w:t xml:space="preserve"> 0</w:t>
            </w:r>
            <w:r w:rsidRPr="00426168">
              <w:rPr>
                <w:rFonts w:hint="eastAsia"/>
              </w:rPr>
              <w:t>到</w:t>
            </w:r>
            <w:r w:rsidRPr="00426168">
              <w:rPr>
                <w:rFonts w:hint="eastAsia"/>
              </w:rPr>
              <w:t>65535</w:t>
            </w:r>
          </w:p>
        </w:tc>
        <w:tc>
          <w:tcPr>
            <w:tcW w:w="218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2</w:t>
            </w:r>
            <w:r w:rsidRPr="00426168">
              <w:rPr>
                <w:rFonts w:hint="eastAsia"/>
              </w:rPr>
              <w:t>个字节</w:t>
            </w:r>
          </w:p>
        </w:tc>
      </w:tr>
      <w:tr w:rsidR="003413E0" w:rsidRPr="00426168" w:rsidTr="007F5429">
        <w:trPr>
          <w:trHeight w:val="46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INT[(M)] [UNSIGNED] [ZEROFILL]</w:t>
            </w:r>
          </w:p>
        </w:tc>
        <w:tc>
          <w:tcPr>
            <w:tcW w:w="332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-2147483648</w:t>
            </w:r>
            <w:r w:rsidRPr="00426168">
              <w:rPr>
                <w:rFonts w:hint="eastAsia"/>
              </w:rPr>
              <w:t>到</w:t>
            </w:r>
            <w:r w:rsidRPr="00426168">
              <w:rPr>
                <w:rFonts w:hint="eastAsia"/>
              </w:rPr>
              <w:t xml:space="preserve">2147483647 </w:t>
            </w:r>
            <w:r w:rsidRPr="00426168">
              <w:rPr>
                <w:rFonts w:hint="eastAsia"/>
              </w:rPr>
              <w:t>或</w:t>
            </w:r>
            <w:r w:rsidRPr="00426168">
              <w:rPr>
                <w:rFonts w:hint="eastAsia"/>
              </w:rPr>
              <w:t xml:space="preserve"> 0</w:t>
            </w:r>
            <w:r w:rsidRPr="00426168">
              <w:rPr>
                <w:rFonts w:hint="eastAsia"/>
              </w:rPr>
              <w:t>到</w:t>
            </w:r>
            <w:r w:rsidRPr="00426168">
              <w:rPr>
                <w:rFonts w:hint="eastAsia"/>
              </w:rPr>
              <w:t>4294967295</w:t>
            </w:r>
          </w:p>
        </w:tc>
        <w:tc>
          <w:tcPr>
            <w:tcW w:w="218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4</w:t>
            </w:r>
            <w:r w:rsidRPr="00426168">
              <w:rPr>
                <w:rFonts w:hint="eastAsia"/>
              </w:rPr>
              <w:t>个字节</w:t>
            </w:r>
          </w:p>
        </w:tc>
      </w:tr>
      <w:tr w:rsidR="003413E0" w:rsidRPr="00426168" w:rsidTr="007F5429">
        <w:trPr>
          <w:trHeight w:val="89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BIGINT[(M)] [UNSIGNED] [ZEROFILL]</w:t>
            </w:r>
          </w:p>
        </w:tc>
        <w:tc>
          <w:tcPr>
            <w:tcW w:w="332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Default="003413E0" w:rsidP="009066ED">
            <w:r w:rsidRPr="00426168">
              <w:rPr>
                <w:rFonts w:hint="eastAsia"/>
              </w:rPr>
              <w:t>-9223372036854775808</w:t>
            </w:r>
            <w:r w:rsidRPr="00426168">
              <w:rPr>
                <w:rFonts w:hint="eastAsia"/>
              </w:rPr>
              <w:t>到</w:t>
            </w:r>
            <w:r w:rsidRPr="00426168">
              <w:rPr>
                <w:rFonts w:hint="eastAsia"/>
              </w:rPr>
              <w:t xml:space="preserve">9223372036854775807  </w:t>
            </w:r>
          </w:p>
          <w:p w:rsidR="003413E0" w:rsidRPr="00426168" w:rsidRDefault="003413E0" w:rsidP="009066ED">
            <w:r w:rsidRPr="00426168">
              <w:rPr>
                <w:rFonts w:hint="eastAsia"/>
              </w:rPr>
              <w:t>或</w:t>
            </w:r>
            <w:r w:rsidRPr="00426168">
              <w:rPr>
                <w:rFonts w:hint="eastAsia"/>
              </w:rPr>
              <w:t xml:space="preserve"> 0</w:t>
            </w:r>
            <w:r w:rsidRPr="00426168">
              <w:rPr>
                <w:rFonts w:hint="eastAsia"/>
              </w:rPr>
              <w:t>到</w:t>
            </w:r>
            <w:r w:rsidRPr="00426168">
              <w:rPr>
                <w:rFonts w:hint="eastAsia"/>
              </w:rPr>
              <w:t xml:space="preserve">18446744073709551615 </w:t>
            </w:r>
          </w:p>
        </w:tc>
        <w:tc>
          <w:tcPr>
            <w:tcW w:w="218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8</w:t>
            </w:r>
            <w:r w:rsidRPr="00426168">
              <w:rPr>
                <w:rFonts w:hint="eastAsia"/>
              </w:rPr>
              <w:t>个字节</w:t>
            </w:r>
          </w:p>
        </w:tc>
      </w:tr>
      <w:tr w:rsidR="003413E0" w:rsidRPr="00426168" w:rsidTr="007F5429">
        <w:trPr>
          <w:trHeight w:val="46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DECIMAL[(M[,D])] [UNSIGNED] [ZEROFILL]</w:t>
            </w:r>
          </w:p>
        </w:tc>
        <w:tc>
          <w:tcPr>
            <w:tcW w:w="332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整数最大位数（</w:t>
            </w:r>
            <w:r w:rsidRPr="00426168">
              <w:rPr>
                <w:rFonts w:hint="eastAsia"/>
              </w:rPr>
              <w:t>M</w:t>
            </w:r>
            <w:r w:rsidRPr="00426168">
              <w:rPr>
                <w:rFonts w:hint="eastAsia"/>
              </w:rPr>
              <w:t>）为</w:t>
            </w:r>
            <w:r w:rsidRPr="00426168">
              <w:rPr>
                <w:rFonts w:hint="eastAsia"/>
              </w:rPr>
              <w:t>65</w:t>
            </w:r>
            <w:r w:rsidRPr="00426168">
              <w:rPr>
                <w:rFonts w:hint="eastAsia"/>
              </w:rPr>
              <w:t>，小数位数最大（</w:t>
            </w:r>
            <w:r w:rsidRPr="00426168">
              <w:rPr>
                <w:rFonts w:hint="eastAsia"/>
              </w:rPr>
              <w:t>D</w:t>
            </w:r>
            <w:r w:rsidRPr="00426168">
              <w:rPr>
                <w:rFonts w:hint="eastAsia"/>
              </w:rPr>
              <w:t>）为</w:t>
            </w:r>
            <w:r w:rsidRPr="00426168">
              <w:rPr>
                <w:rFonts w:hint="eastAsia"/>
              </w:rPr>
              <w:t>30</w:t>
            </w:r>
          </w:p>
        </w:tc>
        <w:tc>
          <w:tcPr>
            <w:tcW w:w="218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变长</w:t>
            </w:r>
          </w:p>
        </w:tc>
      </w:tr>
      <w:tr w:rsidR="003413E0" w:rsidRPr="00426168" w:rsidTr="007F5429">
        <w:trPr>
          <w:trHeight w:val="46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DATE</w:t>
            </w:r>
          </w:p>
        </w:tc>
        <w:tc>
          <w:tcPr>
            <w:tcW w:w="332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YYYY-MM-DD</w:t>
            </w:r>
          </w:p>
        </w:tc>
        <w:tc>
          <w:tcPr>
            <w:tcW w:w="218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3</w:t>
            </w:r>
            <w:r w:rsidRPr="00426168">
              <w:rPr>
                <w:rFonts w:hint="eastAsia"/>
              </w:rPr>
              <w:t>个字节</w:t>
            </w:r>
          </w:p>
        </w:tc>
      </w:tr>
      <w:tr w:rsidR="003413E0" w:rsidRPr="00426168" w:rsidTr="007F5429">
        <w:trPr>
          <w:trHeight w:val="46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DATETIME</w:t>
            </w:r>
          </w:p>
        </w:tc>
        <w:tc>
          <w:tcPr>
            <w:tcW w:w="332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YYYY-MM-DD HH:MM:SS(1001</w:t>
            </w:r>
            <w:r w:rsidRPr="00426168">
              <w:rPr>
                <w:rFonts w:hint="eastAsia"/>
              </w:rPr>
              <w:t>年到</w:t>
            </w:r>
            <w:r w:rsidRPr="00426168">
              <w:rPr>
                <w:rFonts w:hint="eastAsia"/>
              </w:rPr>
              <w:t>9999</w:t>
            </w:r>
            <w:r w:rsidRPr="00426168">
              <w:rPr>
                <w:rFonts w:hint="eastAsia"/>
              </w:rPr>
              <w:t>年的范围</w:t>
            </w:r>
            <w:r w:rsidRPr="00426168">
              <w:rPr>
                <w:rFonts w:hint="eastAsia"/>
              </w:rPr>
              <w:t xml:space="preserve">) </w:t>
            </w:r>
          </w:p>
        </w:tc>
        <w:tc>
          <w:tcPr>
            <w:tcW w:w="218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8</w:t>
            </w:r>
            <w:r w:rsidRPr="00426168">
              <w:rPr>
                <w:rFonts w:hint="eastAsia"/>
              </w:rPr>
              <w:t>个字节</w:t>
            </w:r>
          </w:p>
        </w:tc>
      </w:tr>
      <w:tr w:rsidR="003413E0" w:rsidRPr="00426168" w:rsidTr="007F5429">
        <w:trPr>
          <w:trHeight w:val="46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TIMESTAMP</w:t>
            </w:r>
          </w:p>
        </w:tc>
        <w:tc>
          <w:tcPr>
            <w:tcW w:w="332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YYYY-MM-DD HH:MM:SS</w:t>
            </w:r>
            <w:r w:rsidRPr="00426168">
              <w:rPr>
                <w:rFonts w:hint="eastAsia"/>
              </w:rPr>
              <w:t>（</w:t>
            </w:r>
            <w:r w:rsidRPr="00426168">
              <w:rPr>
                <w:rFonts w:hint="eastAsia"/>
              </w:rPr>
              <w:t>1970</w:t>
            </w:r>
            <w:r w:rsidRPr="00426168">
              <w:rPr>
                <w:rFonts w:hint="eastAsia"/>
              </w:rPr>
              <w:t>年到</w:t>
            </w:r>
            <w:r w:rsidRPr="00426168">
              <w:rPr>
                <w:rFonts w:hint="eastAsia"/>
              </w:rPr>
              <w:t>2037</w:t>
            </w:r>
            <w:r w:rsidRPr="00426168">
              <w:rPr>
                <w:rFonts w:hint="eastAsia"/>
              </w:rPr>
              <w:t>年的范围）</w:t>
            </w:r>
            <w:r w:rsidRPr="00426168">
              <w:rPr>
                <w:rFonts w:hint="eastAsia"/>
              </w:rPr>
              <w:t xml:space="preserve"> </w:t>
            </w:r>
          </w:p>
        </w:tc>
        <w:tc>
          <w:tcPr>
            <w:tcW w:w="218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4</w:t>
            </w:r>
            <w:r w:rsidRPr="00426168">
              <w:rPr>
                <w:rFonts w:hint="eastAsia"/>
              </w:rPr>
              <w:t>个字节</w:t>
            </w:r>
          </w:p>
        </w:tc>
      </w:tr>
      <w:tr w:rsidR="003413E0" w:rsidRPr="00426168" w:rsidTr="007F5429">
        <w:trPr>
          <w:trHeight w:val="46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CHAR(M)</w:t>
            </w:r>
          </w:p>
        </w:tc>
        <w:tc>
          <w:tcPr>
            <w:tcW w:w="332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0&lt;M&lt;=255</w:t>
            </w:r>
            <w:r w:rsidRPr="00426168">
              <w:rPr>
                <w:rFonts w:hint="eastAsia"/>
              </w:rPr>
              <w:t>（建议</w:t>
            </w:r>
            <w:r w:rsidRPr="00426168">
              <w:rPr>
                <w:rFonts w:hint="eastAsia"/>
              </w:rPr>
              <w:t>CHAR(1)</w:t>
            </w:r>
            <w:r w:rsidRPr="00426168">
              <w:rPr>
                <w:rFonts w:hint="eastAsia"/>
              </w:rPr>
              <w:t>外，超过此长度的用</w:t>
            </w:r>
            <w:r w:rsidRPr="00426168">
              <w:rPr>
                <w:rFonts w:hint="eastAsia"/>
              </w:rPr>
              <w:t>VARCHAR</w:t>
            </w:r>
            <w:r w:rsidRPr="00426168">
              <w:rPr>
                <w:rFonts w:hint="eastAsia"/>
              </w:rPr>
              <w:t>）</w:t>
            </w:r>
          </w:p>
        </w:tc>
        <w:tc>
          <w:tcPr>
            <w:tcW w:w="218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M</w:t>
            </w:r>
            <w:proofErr w:type="gramStart"/>
            <w:r w:rsidRPr="00426168">
              <w:rPr>
                <w:rFonts w:hint="eastAsia"/>
              </w:rPr>
              <w:t>个</w:t>
            </w:r>
            <w:proofErr w:type="gramEnd"/>
            <w:r w:rsidRPr="00426168">
              <w:rPr>
                <w:rFonts w:hint="eastAsia"/>
              </w:rPr>
              <w:t>字符（所占空间跟字符集等有关系）</w:t>
            </w:r>
          </w:p>
        </w:tc>
      </w:tr>
      <w:tr w:rsidR="003413E0" w:rsidRPr="00426168" w:rsidTr="007F5429">
        <w:trPr>
          <w:trHeight w:val="46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VARCHAR(M)</w:t>
            </w:r>
          </w:p>
        </w:tc>
        <w:tc>
          <w:tcPr>
            <w:tcW w:w="332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 xml:space="preserve">0&lt;M&lt;65532/N </w:t>
            </w:r>
          </w:p>
        </w:tc>
        <w:tc>
          <w:tcPr>
            <w:tcW w:w="218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M</w:t>
            </w:r>
            <w:proofErr w:type="gramStart"/>
            <w:r w:rsidRPr="00426168">
              <w:rPr>
                <w:rFonts w:hint="eastAsia"/>
              </w:rPr>
              <w:t>个</w:t>
            </w:r>
            <w:proofErr w:type="gramEnd"/>
            <w:r w:rsidRPr="00426168">
              <w:rPr>
                <w:rFonts w:hint="eastAsia"/>
              </w:rPr>
              <w:t>字符（</w:t>
            </w:r>
            <w:r w:rsidRPr="00426168">
              <w:rPr>
                <w:rFonts w:hint="eastAsia"/>
              </w:rPr>
              <w:t>N</w:t>
            </w:r>
            <w:r w:rsidRPr="00426168">
              <w:rPr>
                <w:rFonts w:hint="eastAsia"/>
              </w:rPr>
              <w:t>大小由字符集，以及是否为中文还是字母数字等有关系）</w:t>
            </w:r>
          </w:p>
        </w:tc>
      </w:tr>
      <w:tr w:rsidR="003413E0" w:rsidRPr="00426168" w:rsidTr="007F5429">
        <w:trPr>
          <w:trHeight w:val="46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TEXT</w:t>
            </w:r>
          </w:p>
        </w:tc>
        <w:tc>
          <w:tcPr>
            <w:tcW w:w="3328"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64K</w:t>
            </w:r>
            <w:proofErr w:type="gramStart"/>
            <w:r w:rsidRPr="00426168">
              <w:rPr>
                <w:rFonts w:hint="eastAsia"/>
              </w:rPr>
              <w:t>个</w:t>
            </w:r>
            <w:proofErr w:type="gramEnd"/>
            <w:r w:rsidRPr="00426168">
              <w:rPr>
                <w:rFonts w:hint="eastAsia"/>
              </w:rPr>
              <w:t>字符</w:t>
            </w:r>
          </w:p>
        </w:tc>
        <w:tc>
          <w:tcPr>
            <w:tcW w:w="2184"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3413E0" w:rsidRPr="00426168" w:rsidRDefault="003413E0" w:rsidP="009066ED">
            <w:r w:rsidRPr="00426168">
              <w:rPr>
                <w:rFonts w:hint="eastAsia"/>
              </w:rPr>
              <w:t>所占空间跟字符集等有关系</w:t>
            </w:r>
          </w:p>
        </w:tc>
      </w:tr>
    </w:tbl>
    <w:p w:rsidR="001820A7" w:rsidRPr="00FF71D7" w:rsidRDefault="001820A7" w:rsidP="00FF71D7">
      <w:pPr>
        <w:pStyle w:val="a3"/>
        <w:widowControl/>
        <w:numPr>
          <w:ilvl w:val="0"/>
          <w:numId w:val="10"/>
        </w:numPr>
        <w:spacing w:before="100" w:beforeAutospacing="1" w:after="100" w:afterAutospacing="1" w:line="360" w:lineRule="auto"/>
        <w:ind w:firstLineChars="0"/>
        <w:jc w:val="left"/>
        <w:rPr>
          <w:rStyle w:val="3Char"/>
          <w:rFonts w:ascii="宋体" w:hAnsi="宋体" w:cs="宋体"/>
          <w:b w:val="0"/>
          <w:sz w:val="28"/>
          <w:szCs w:val="28"/>
        </w:rPr>
      </w:pPr>
      <w:r w:rsidRPr="00FF71D7">
        <w:rPr>
          <w:rStyle w:val="3Char"/>
          <w:rFonts w:ascii="宋体" w:hAnsi="宋体" w:cs="宋体" w:hint="eastAsia"/>
          <w:b w:val="0"/>
          <w:sz w:val="28"/>
          <w:szCs w:val="28"/>
        </w:rPr>
        <w:lastRenderedPageBreak/>
        <w:t>浮点数类型</w:t>
      </w:r>
    </w:p>
    <w:p w:rsidR="001820A7" w:rsidRDefault="001820A7" w:rsidP="00FF71D7">
      <w:pPr>
        <w:widowControl/>
        <w:spacing w:before="100" w:beforeAutospacing="1" w:after="100" w:afterAutospacing="1" w:line="360" w:lineRule="auto"/>
        <w:ind w:firstLine="420"/>
        <w:jc w:val="left"/>
        <w:rPr>
          <w:rStyle w:val="3Char"/>
          <w:rFonts w:ascii="宋体" w:hAnsi="宋体" w:cs="宋体"/>
          <w:b w:val="0"/>
          <w:sz w:val="28"/>
          <w:szCs w:val="28"/>
        </w:rPr>
      </w:pPr>
      <w:r w:rsidRPr="001820A7">
        <w:rPr>
          <w:rStyle w:val="3Char"/>
          <w:rFonts w:ascii="宋体" w:hAnsi="宋体" w:cs="宋体" w:hint="eastAsia"/>
          <w:b w:val="0"/>
          <w:sz w:val="28"/>
          <w:szCs w:val="28"/>
        </w:rPr>
        <w:t>非万不得已</w:t>
      </w:r>
      <w:r w:rsidRPr="009465F0">
        <w:rPr>
          <w:rStyle w:val="3Char"/>
          <w:rFonts w:ascii="宋体" w:hAnsi="宋体" w:cs="宋体" w:hint="eastAsia"/>
          <w:b w:val="0"/>
          <w:sz w:val="28"/>
          <w:szCs w:val="28"/>
          <w:highlight w:val="green"/>
        </w:rPr>
        <w:t>不要使用DOUBLE</w:t>
      </w:r>
      <w:r w:rsidRPr="001820A7">
        <w:rPr>
          <w:rStyle w:val="3Char"/>
          <w:rFonts w:ascii="宋体" w:hAnsi="宋体" w:cs="宋体" w:hint="eastAsia"/>
          <w:b w:val="0"/>
          <w:sz w:val="28"/>
          <w:szCs w:val="28"/>
        </w:rPr>
        <w:t>，不仅仅只是存储长度的问题，同时还会存在精确性的问题。同样，固定精度的小数，也不建议使用DECIMAL，建议乘以固定倍数转换成整数存储，可以大大节省存储空间，且不会带来任何附加维护成本。</w:t>
      </w:r>
    </w:p>
    <w:p w:rsidR="009A0EEB" w:rsidRPr="001820A7" w:rsidRDefault="009A0EEB" w:rsidP="009A0EEB">
      <w:pPr>
        <w:ind w:firstLine="420"/>
        <w:rPr>
          <w:rStyle w:val="3Char"/>
          <w:rFonts w:ascii="宋体" w:hAnsi="宋体" w:cs="宋体"/>
          <w:b w:val="0"/>
          <w:sz w:val="28"/>
          <w:szCs w:val="28"/>
        </w:rPr>
      </w:pPr>
      <w:r w:rsidRPr="009A0EEB">
        <w:rPr>
          <w:rStyle w:val="3Char"/>
          <w:rFonts w:ascii="宋体" w:hAnsi="宋体" w:cs="宋体" w:hint="eastAsia"/>
          <w:b w:val="0"/>
          <w:sz w:val="28"/>
          <w:szCs w:val="28"/>
        </w:rPr>
        <w:t>存储精确浮点数使用</w:t>
      </w:r>
      <w:r w:rsidRPr="009A0EEB">
        <w:rPr>
          <w:rStyle w:val="3Char"/>
          <w:rFonts w:ascii="宋体" w:hAnsi="宋体" w:cs="宋体"/>
          <w:b w:val="0"/>
          <w:sz w:val="28"/>
          <w:szCs w:val="28"/>
        </w:rPr>
        <w:t>DECIMAL</w:t>
      </w:r>
      <w:r w:rsidRPr="009A0EEB">
        <w:rPr>
          <w:rStyle w:val="3Char"/>
          <w:rFonts w:ascii="宋体" w:hAnsi="宋体" w:cs="宋体" w:hint="eastAsia"/>
          <w:b w:val="0"/>
          <w:sz w:val="28"/>
          <w:szCs w:val="28"/>
        </w:rPr>
        <w:t>替代</w:t>
      </w:r>
      <w:r w:rsidRPr="009A0EEB">
        <w:rPr>
          <w:rStyle w:val="3Char"/>
          <w:rFonts w:ascii="宋体" w:hAnsi="宋体" w:cs="宋体"/>
          <w:b w:val="0"/>
          <w:sz w:val="28"/>
          <w:szCs w:val="28"/>
        </w:rPr>
        <w:t>FLOAT</w:t>
      </w:r>
      <w:r w:rsidRPr="009A0EEB">
        <w:rPr>
          <w:rStyle w:val="3Char"/>
          <w:rFonts w:ascii="宋体" w:hAnsi="宋体" w:cs="宋体" w:hint="eastAsia"/>
          <w:b w:val="0"/>
          <w:sz w:val="28"/>
          <w:szCs w:val="28"/>
        </w:rPr>
        <w:t>和</w:t>
      </w:r>
      <w:r w:rsidRPr="009A0EEB">
        <w:rPr>
          <w:rStyle w:val="3Char"/>
          <w:rFonts w:ascii="宋体" w:hAnsi="宋体" w:cs="宋体"/>
          <w:b w:val="0"/>
          <w:sz w:val="28"/>
          <w:szCs w:val="28"/>
        </w:rPr>
        <w:t>DOUBLE</w:t>
      </w:r>
      <w:r w:rsidRPr="009A0EEB">
        <w:rPr>
          <w:rStyle w:val="3Char"/>
          <w:rFonts w:ascii="宋体" w:hAnsi="宋体" w:cs="宋体" w:hint="eastAsia"/>
          <w:b w:val="0"/>
          <w:sz w:val="28"/>
          <w:szCs w:val="28"/>
        </w:rPr>
        <w:t>。</w:t>
      </w:r>
    </w:p>
    <w:p w:rsidR="001820A7" w:rsidRPr="00FF71D7" w:rsidRDefault="001820A7" w:rsidP="00FF71D7">
      <w:pPr>
        <w:pStyle w:val="a3"/>
        <w:widowControl/>
        <w:numPr>
          <w:ilvl w:val="0"/>
          <w:numId w:val="10"/>
        </w:numPr>
        <w:spacing w:before="100" w:beforeAutospacing="1" w:after="100" w:afterAutospacing="1" w:line="360" w:lineRule="auto"/>
        <w:ind w:firstLineChars="0"/>
        <w:jc w:val="left"/>
        <w:rPr>
          <w:rStyle w:val="3Char"/>
          <w:rFonts w:ascii="宋体" w:hAnsi="宋体" w:cs="宋体"/>
          <w:b w:val="0"/>
          <w:sz w:val="28"/>
          <w:szCs w:val="28"/>
        </w:rPr>
      </w:pPr>
      <w:r w:rsidRPr="00FF71D7">
        <w:rPr>
          <w:rStyle w:val="3Char"/>
          <w:rFonts w:ascii="宋体" w:hAnsi="宋体" w:cs="宋体" w:hint="eastAsia"/>
          <w:b w:val="0"/>
          <w:sz w:val="28"/>
          <w:szCs w:val="28"/>
        </w:rPr>
        <w:t>整数类型</w:t>
      </w:r>
    </w:p>
    <w:p w:rsidR="00FF71D7" w:rsidRDefault="00ED1D70" w:rsidP="00DC60C1">
      <w:pPr>
        <w:ind w:firstLine="420"/>
        <w:rPr>
          <w:rStyle w:val="3Char"/>
          <w:rFonts w:ascii="宋体" w:hAnsi="宋体" w:cs="宋体"/>
          <w:b w:val="0"/>
          <w:sz w:val="28"/>
          <w:szCs w:val="28"/>
        </w:rPr>
      </w:pPr>
      <w:r w:rsidRPr="009465F0">
        <w:rPr>
          <w:rStyle w:val="3Char"/>
          <w:rFonts w:ascii="宋体" w:hAnsi="宋体" w:cs="宋体" w:hint="eastAsia"/>
          <w:b w:val="0"/>
          <w:sz w:val="28"/>
          <w:szCs w:val="28"/>
          <w:highlight w:val="green"/>
        </w:rPr>
        <w:t>对数值类型的不同精度和值域范围</w:t>
      </w:r>
      <w:r w:rsidRPr="00FF71D7">
        <w:rPr>
          <w:rStyle w:val="3Char"/>
          <w:rFonts w:ascii="宋体" w:hAnsi="宋体" w:cs="宋体" w:hint="eastAsia"/>
          <w:b w:val="0"/>
          <w:sz w:val="28"/>
          <w:szCs w:val="28"/>
        </w:rPr>
        <w:t>，就可以选择TINYINT</w:t>
      </w:r>
      <w:r w:rsidRPr="00FF71D7">
        <w:rPr>
          <w:rStyle w:val="3Char"/>
          <w:rFonts w:ascii="宋体" w:hAnsi="宋体" w:cs="宋体"/>
          <w:b w:val="0"/>
          <w:sz w:val="28"/>
          <w:szCs w:val="28"/>
        </w:rPr>
        <w:t>(1Byte)</w:t>
      </w:r>
      <w:r w:rsidRPr="00FF71D7">
        <w:rPr>
          <w:rStyle w:val="3Char"/>
          <w:rFonts w:ascii="宋体" w:hAnsi="宋体" w:cs="宋体" w:hint="eastAsia"/>
          <w:b w:val="0"/>
          <w:sz w:val="28"/>
          <w:szCs w:val="28"/>
        </w:rPr>
        <w:t>、SMALLINT</w:t>
      </w:r>
      <w:r w:rsidRPr="00FF71D7">
        <w:rPr>
          <w:rStyle w:val="3Char"/>
          <w:rFonts w:ascii="宋体" w:hAnsi="宋体" w:cs="宋体"/>
          <w:b w:val="0"/>
          <w:sz w:val="28"/>
          <w:szCs w:val="28"/>
        </w:rPr>
        <w:t>(2Byte)</w:t>
      </w:r>
      <w:r w:rsidRPr="00FF71D7">
        <w:rPr>
          <w:rStyle w:val="3Char"/>
          <w:rFonts w:ascii="宋体" w:hAnsi="宋体" w:cs="宋体" w:hint="eastAsia"/>
          <w:b w:val="0"/>
          <w:sz w:val="28"/>
          <w:szCs w:val="28"/>
        </w:rPr>
        <w:t>、MEDIUMINT</w:t>
      </w:r>
      <w:r w:rsidRPr="00FF71D7">
        <w:rPr>
          <w:rStyle w:val="3Char"/>
          <w:rFonts w:ascii="宋体" w:hAnsi="宋体" w:cs="宋体"/>
          <w:b w:val="0"/>
          <w:sz w:val="28"/>
          <w:szCs w:val="28"/>
        </w:rPr>
        <w:t>(3Byte)</w:t>
      </w:r>
      <w:r w:rsidRPr="00FF71D7">
        <w:rPr>
          <w:rStyle w:val="3Char"/>
          <w:rFonts w:ascii="宋体" w:hAnsi="宋体" w:cs="宋体" w:hint="eastAsia"/>
          <w:b w:val="0"/>
          <w:sz w:val="28"/>
          <w:szCs w:val="28"/>
        </w:rPr>
        <w:t>、INT</w:t>
      </w:r>
      <w:r w:rsidRPr="00FF71D7">
        <w:rPr>
          <w:rStyle w:val="3Char"/>
          <w:rFonts w:ascii="宋体" w:hAnsi="宋体" w:cs="宋体"/>
          <w:b w:val="0"/>
          <w:sz w:val="28"/>
          <w:szCs w:val="28"/>
        </w:rPr>
        <w:t>(4Byte)</w:t>
      </w:r>
      <w:r w:rsidRPr="00FF71D7">
        <w:rPr>
          <w:rStyle w:val="3Char"/>
          <w:rFonts w:ascii="宋体" w:hAnsi="宋体" w:cs="宋体" w:hint="eastAsia"/>
          <w:b w:val="0"/>
          <w:sz w:val="28"/>
          <w:szCs w:val="28"/>
        </w:rPr>
        <w:t>、BIGINT</w:t>
      </w:r>
      <w:r w:rsidRPr="00FF71D7">
        <w:rPr>
          <w:rStyle w:val="3Char"/>
          <w:rFonts w:ascii="宋体" w:hAnsi="宋体" w:cs="宋体"/>
          <w:b w:val="0"/>
          <w:sz w:val="28"/>
          <w:szCs w:val="28"/>
        </w:rPr>
        <w:t>(8Byte)</w:t>
      </w:r>
      <w:r w:rsidRPr="00FF71D7">
        <w:rPr>
          <w:rStyle w:val="3Char"/>
          <w:rFonts w:ascii="宋体" w:hAnsi="宋体" w:cs="宋体" w:hint="eastAsia"/>
          <w:b w:val="0"/>
          <w:sz w:val="28"/>
          <w:szCs w:val="28"/>
        </w:rPr>
        <w:t>。</w:t>
      </w:r>
      <w:r w:rsidR="001820A7" w:rsidRPr="00FF71D7">
        <w:rPr>
          <w:rStyle w:val="3Char"/>
          <w:rFonts w:ascii="宋体" w:hAnsi="宋体" w:cs="宋体" w:hint="eastAsia"/>
          <w:b w:val="0"/>
          <w:sz w:val="28"/>
          <w:szCs w:val="28"/>
        </w:rPr>
        <w:t>如确定不会使用到负数，建议添加unsigned定义。</w:t>
      </w:r>
      <w:r w:rsidR="00F239D9" w:rsidRPr="00F239D9">
        <w:rPr>
          <w:rStyle w:val="3Char"/>
          <w:rFonts w:ascii="宋体" w:hAnsi="宋体" w:cs="宋体" w:hint="eastAsia"/>
          <w:b w:val="0"/>
          <w:sz w:val="28"/>
          <w:szCs w:val="28"/>
        </w:rPr>
        <w:t>比如取值范围为0-80时，使用TINYINT UNSIGNED。</w:t>
      </w:r>
    </w:p>
    <w:p w:rsidR="006C52FE" w:rsidRPr="006C52FE" w:rsidRDefault="006C52FE" w:rsidP="006C52FE">
      <w:pPr>
        <w:ind w:firstLine="420"/>
        <w:rPr>
          <w:rStyle w:val="3Char"/>
          <w:rFonts w:ascii="宋体" w:hAnsi="宋体" w:cs="宋体"/>
          <w:b w:val="0"/>
          <w:sz w:val="28"/>
          <w:szCs w:val="28"/>
        </w:rPr>
      </w:pPr>
      <w:r w:rsidRPr="006C52FE">
        <w:rPr>
          <w:rStyle w:val="3Char"/>
          <w:rFonts w:ascii="宋体" w:hAnsi="宋体" w:cs="宋体" w:hint="eastAsia"/>
          <w:b w:val="0"/>
          <w:sz w:val="28"/>
          <w:szCs w:val="28"/>
        </w:rPr>
        <w:t>自增序列类型的字段只能使用INT或者BIGINT，且明确标识出为无符号型(UNSIGNED)，除非确实会出现负数，仅当该字段数字取值会超过42亿，才使用BIGINT</w:t>
      </w:r>
      <w:r>
        <w:rPr>
          <w:rStyle w:val="3Char"/>
          <w:rFonts w:ascii="宋体" w:hAnsi="宋体" w:cs="宋体" w:hint="eastAsia"/>
          <w:b w:val="0"/>
          <w:sz w:val="28"/>
          <w:szCs w:val="28"/>
        </w:rPr>
        <w:t>类型。</w:t>
      </w:r>
    </w:p>
    <w:p w:rsidR="00B609F1" w:rsidRPr="00B609F1" w:rsidRDefault="001F737A" w:rsidP="00B609F1">
      <w:pPr>
        <w:pStyle w:val="a3"/>
        <w:widowControl/>
        <w:numPr>
          <w:ilvl w:val="0"/>
          <w:numId w:val="10"/>
        </w:numPr>
        <w:spacing w:before="100" w:beforeAutospacing="1" w:after="100" w:afterAutospacing="1" w:line="360" w:lineRule="auto"/>
        <w:ind w:firstLineChars="0"/>
        <w:jc w:val="left"/>
        <w:rPr>
          <w:rStyle w:val="3Char"/>
          <w:rFonts w:ascii="宋体" w:hAnsi="宋体" w:cs="宋体"/>
          <w:b w:val="0"/>
          <w:sz w:val="28"/>
          <w:szCs w:val="28"/>
        </w:rPr>
      </w:pPr>
      <w:r w:rsidRPr="00FF71D7">
        <w:rPr>
          <w:rStyle w:val="3Char"/>
          <w:rFonts w:ascii="宋体" w:hAnsi="宋体" w:cs="宋体" w:hint="eastAsia"/>
          <w:b w:val="0"/>
          <w:sz w:val="28"/>
          <w:szCs w:val="28"/>
        </w:rPr>
        <w:t>字符类型</w:t>
      </w:r>
    </w:p>
    <w:tbl>
      <w:tblPr>
        <w:tblpPr w:leftFromText="180" w:rightFromText="180" w:vertAnchor="text" w:horzAnchor="margin" w:tblpY="1032"/>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0" w:author="金京" w:date="2015-06-24T18:05:00Z">
          <w:tblPr>
            <w:tblpPr w:leftFromText="180" w:rightFromText="180" w:vertAnchor="text" w:horzAnchor="margin" w:tblpXSpec="right" w:tblpY="1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518"/>
        <w:gridCol w:w="2126"/>
        <w:gridCol w:w="426"/>
        <w:gridCol w:w="1559"/>
        <w:gridCol w:w="2126"/>
        <w:tblGridChange w:id="11">
          <w:tblGrid>
            <w:gridCol w:w="2943"/>
            <w:gridCol w:w="1843"/>
            <w:gridCol w:w="284"/>
            <w:gridCol w:w="2126"/>
            <w:gridCol w:w="1326"/>
          </w:tblGrid>
        </w:tblGridChange>
      </w:tblGrid>
      <w:tr w:rsidR="00B609F1" w:rsidRPr="00B609F1" w:rsidTr="00FF7F6B">
        <w:trPr>
          <w:ins w:id="12" w:author="金京" w:date="2015-06-24T18:03:00Z"/>
        </w:trPr>
        <w:tc>
          <w:tcPr>
            <w:tcW w:w="2518" w:type="dxa"/>
            <w:tcPrChange w:id="13" w:author="金京" w:date="2015-06-24T18:05:00Z">
              <w:tcPr>
                <w:tcW w:w="2943" w:type="dxa"/>
              </w:tcPr>
            </w:tcPrChange>
          </w:tcPr>
          <w:p w:rsidR="00B609F1" w:rsidRPr="00B609F1" w:rsidRDefault="00B609F1">
            <w:pPr>
              <w:widowControl/>
              <w:spacing w:before="100" w:beforeAutospacing="1" w:after="100" w:afterAutospacing="1" w:line="360" w:lineRule="auto"/>
              <w:jc w:val="left"/>
              <w:rPr>
                <w:ins w:id="14" w:author="金京" w:date="2015-06-24T18:03:00Z"/>
                <w:rFonts w:ascii="宋体" w:eastAsia="宋体" w:hAnsi="宋体" w:cs="宋体"/>
                <w:bCs/>
                <w:sz w:val="28"/>
                <w:szCs w:val="28"/>
                <w:rPrChange w:id="15" w:author="金京" w:date="2015-06-24T18:04:00Z">
                  <w:rPr>
                    <w:ins w:id="16" w:author="金京" w:date="2015-06-24T18:03:00Z"/>
                  </w:rPr>
                </w:rPrChange>
              </w:rPr>
              <w:pPrChange w:id="17" w:author="金京" w:date="2015-06-24T18:04:00Z">
                <w:pPr>
                  <w:pStyle w:val="a3"/>
                  <w:framePr w:hSpace="180" w:wrap="around" w:vAnchor="text" w:hAnchor="margin" w:xAlign="right" w:y="162"/>
                  <w:widowControl/>
                  <w:numPr>
                    <w:numId w:val="10"/>
                  </w:numPr>
                  <w:spacing w:before="100" w:beforeAutospacing="1" w:after="100" w:afterAutospacing="1" w:line="360" w:lineRule="auto"/>
                  <w:ind w:left="420" w:firstLineChars="0" w:hanging="420"/>
                  <w:jc w:val="left"/>
                </w:pPr>
              </w:pPrChange>
            </w:pPr>
            <w:ins w:id="18" w:author="金京" w:date="2015-06-24T18:03:00Z">
              <w:r w:rsidRPr="00B609F1">
                <w:rPr>
                  <w:rFonts w:ascii="宋体" w:eastAsia="宋体" w:hAnsi="宋体" w:cs="宋体" w:hint="eastAsia"/>
                  <w:bCs/>
                  <w:sz w:val="28"/>
                  <w:szCs w:val="28"/>
                  <w:rPrChange w:id="19" w:author="金京" w:date="2015-06-24T18:04:00Z">
                    <w:rPr>
                      <w:rFonts w:hint="eastAsia"/>
                    </w:rPr>
                  </w:rPrChange>
                </w:rPr>
                <w:t>类型</w:t>
              </w:r>
            </w:ins>
          </w:p>
        </w:tc>
        <w:tc>
          <w:tcPr>
            <w:tcW w:w="2126" w:type="dxa"/>
            <w:tcPrChange w:id="20" w:author="金京" w:date="2015-06-24T18:05:00Z">
              <w:tcPr>
                <w:tcW w:w="1843" w:type="dxa"/>
              </w:tcPr>
            </w:tcPrChange>
          </w:tcPr>
          <w:p w:rsidR="00B609F1" w:rsidRPr="00B609F1" w:rsidRDefault="00B609F1" w:rsidP="00967A5A">
            <w:pPr>
              <w:widowControl/>
              <w:spacing w:before="100" w:beforeAutospacing="1" w:after="100" w:afterAutospacing="1" w:line="360" w:lineRule="auto"/>
              <w:ind w:firstLine="420"/>
              <w:jc w:val="left"/>
              <w:rPr>
                <w:ins w:id="21" w:author="金京" w:date="2015-06-24T18:03:00Z"/>
                <w:rFonts w:ascii="宋体" w:eastAsia="宋体" w:hAnsi="宋体" w:cs="宋体"/>
                <w:bCs/>
                <w:sz w:val="28"/>
                <w:szCs w:val="28"/>
                <w:rPrChange w:id="22" w:author="金京" w:date="2015-06-24T18:04:00Z">
                  <w:rPr>
                    <w:ins w:id="23" w:author="金京" w:date="2015-06-24T18:03:00Z"/>
                  </w:rPr>
                </w:rPrChange>
              </w:rPr>
              <w:pPrChange w:id="24" w:author="m" w:date="2015-06-26T14:37:00Z">
                <w:pPr>
                  <w:pStyle w:val="a3"/>
                  <w:framePr w:hSpace="180" w:wrap="around" w:vAnchor="text" w:hAnchor="margin" w:xAlign="right" w:y="162"/>
                  <w:widowControl/>
                  <w:numPr>
                    <w:numId w:val="10"/>
                  </w:numPr>
                  <w:spacing w:before="100" w:beforeAutospacing="1" w:after="100" w:afterAutospacing="1" w:line="360" w:lineRule="auto"/>
                  <w:ind w:left="420" w:hanging="420"/>
                  <w:jc w:val="left"/>
                </w:pPr>
              </w:pPrChange>
            </w:pPr>
            <w:ins w:id="25" w:author="金京" w:date="2015-06-24T18:03:00Z">
              <w:r w:rsidRPr="00B609F1">
                <w:rPr>
                  <w:rFonts w:ascii="宋体" w:eastAsia="宋体" w:hAnsi="宋体" w:cs="宋体"/>
                  <w:bCs/>
                  <w:sz w:val="28"/>
                  <w:szCs w:val="28"/>
                  <w:rPrChange w:id="26" w:author="金京" w:date="2015-06-24T18:04:00Z">
                    <w:rPr/>
                  </w:rPrChange>
                </w:rPr>
                <w:t xml:space="preserve">GBK </w:t>
              </w:r>
            </w:ins>
          </w:p>
        </w:tc>
        <w:tc>
          <w:tcPr>
            <w:tcW w:w="1985" w:type="dxa"/>
            <w:gridSpan w:val="2"/>
            <w:tcPrChange w:id="27" w:author="金京" w:date="2015-06-24T18:05:00Z">
              <w:tcPr>
                <w:tcW w:w="2410" w:type="dxa"/>
                <w:gridSpan w:val="2"/>
              </w:tcPr>
            </w:tcPrChange>
          </w:tcPr>
          <w:p w:rsidR="00B609F1" w:rsidRPr="00B609F1" w:rsidRDefault="00B609F1" w:rsidP="00967A5A">
            <w:pPr>
              <w:widowControl/>
              <w:spacing w:before="100" w:beforeAutospacing="1" w:after="100" w:afterAutospacing="1" w:line="360" w:lineRule="auto"/>
              <w:ind w:firstLine="420"/>
              <w:jc w:val="left"/>
              <w:rPr>
                <w:ins w:id="28" w:author="金京" w:date="2015-06-24T18:03:00Z"/>
                <w:rFonts w:ascii="宋体" w:eastAsia="宋体" w:hAnsi="宋体" w:cs="宋体"/>
                <w:bCs/>
                <w:sz w:val="28"/>
                <w:szCs w:val="28"/>
                <w:rPrChange w:id="29" w:author="金京" w:date="2015-06-24T18:04:00Z">
                  <w:rPr>
                    <w:ins w:id="30" w:author="金京" w:date="2015-06-24T18:03:00Z"/>
                  </w:rPr>
                </w:rPrChange>
              </w:rPr>
              <w:pPrChange w:id="31" w:author="m" w:date="2015-06-26T14:37:00Z">
                <w:pPr>
                  <w:pStyle w:val="a3"/>
                  <w:framePr w:hSpace="180" w:wrap="around" w:vAnchor="text" w:hAnchor="margin" w:xAlign="right" w:y="162"/>
                  <w:widowControl/>
                  <w:numPr>
                    <w:numId w:val="10"/>
                  </w:numPr>
                  <w:spacing w:before="100" w:beforeAutospacing="1" w:after="100" w:afterAutospacing="1" w:line="360" w:lineRule="auto"/>
                  <w:ind w:left="420" w:hanging="420"/>
                  <w:jc w:val="left"/>
                </w:pPr>
              </w:pPrChange>
            </w:pPr>
            <w:ins w:id="32" w:author="金京" w:date="2015-06-24T18:03:00Z">
              <w:r w:rsidRPr="00B609F1">
                <w:rPr>
                  <w:rFonts w:ascii="宋体" w:eastAsia="宋体" w:hAnsi="宋体" w:cs="宋体"/>
                  <w:bCs/>
                  <w:sz w:val="28"/>
                  <w:szCs w:val="28"/>
                  <w:rPrChange w:id="33" w:author="金京" w:date="2015-06-24T18:04:00Z">
                    <w:rPr/>
                  </w:rPrChange>
                </w:rPr>
                <w:t xml:space="preserve">UTF8 </w:t>
              </w:r>
            </w:ins>
          </w:p>
        </w:tc>
        <w:tc>
          <w:tcPr>
            <w:tcW w:w="2126" w:type="dxa"/>
            <w:tcPrChange w:id="34" w:author="金京" w:date="2015-06-24T18:05:00Z">
              <w:tcPr>
                <w:tcW w:w="1326" w:type="dxa"/>
              </w:tcPr>
            </w:tcPrChange>
          </w:tcPr>
          <w:p w:rsidR="00B609F1" w:rsidRPr="00B609F1" w:rsidRDefault="00FF7F6B" w:rsidP="00967A5A">
            <w:pPr>
              <w:widowControl/>
              <w:spacing w:before="100" w:beforeAutospacing="1" w:after="100" w:afterAutospacing="1" w:line="360" w:lineRule="auto"/>
              <w:ind w:firstLine="560"/>
              <w:jc w:val="left"/>
              <w:rPr>
                <w:ins w:id="35" w:author="金京" w:date="2015-06-24T18:03:00Z"/>
                <w:rFonts w:ascii="宋体" w:eastAsia="宋体" w:hAnsi="宋体" w:cs="宋体"/>
                <w:bCs/>
                <w:sz w:val="28"/>
                <w:szCs w:val="28"/>
                <w:rPrChange w:id="36" w:author="金京" w:date="2015-06-24T18:04:00Z">
                  <w:rPr>
                    <w:ins w:id="37" w:author="金京" w:date="2015-06-24T18:03:00Z"/>
                  </w:rPr>
                </w:rPrChange>
              </w:rPr>
              <w:pPrChange w:id="38" w:author="m" w:date="2015-06-26T14:37:00Z">
                <w:pPr>
                  <w:pStyle w:val="a3"/>
                  <w:framePr w:hSpace="180" w:wrap="around" w:vAnchor="text" w:hAnchor="margin" w:xAlign="right" w:y="162"/>
                  <w:widowControl/>
                  <w:numPr>
                    <w:numId w:val="10"/>
                  </w:numPr>
                  <w:spacing w:before="100" w:beforeAutospacing="1" w:after="100" w:afterAutospacing="1" w:line="360" w:lineRule="auto"/>
                  <w:ind w:left="420" w:hanging="420"/>
                  <w:jc w:val="left"/>
                </w:pPr>
              </w:pPrChange>
            </w:pPr>
            <w:r>
              <w:rPr>
                <w:rFonts w:ascii="宋体" w:eastAsia="宋体" w:hAnsi="宋体" w:cs="宋体" w:hint="eastAsia"/>
                <w:bCs/>
                <w:sz w:val="28"/>
                <w:szCs w:val="28"/>
              </w:rPr>
              <w:t>数</w:t>
            </w:r>
            <w:ins w:id="39" w:author="金京" w:date="2015-06-24T18:03:00Z">
              <w:r w:rsidR="00B609F1" w:rsidRPr="00B609F1">
                <w:rPr>
                  <w:rFonts w:ascii="宋体" w:eastAsia="宋体" w:hAnsi="宋体" w:cs="宋体" w:hint="eastAsia"/>
                  <w:bCs/>
                  <w:sz w:val="28"/>
                  <w:szCs w:val="28"/>
                  <w:rPrChange w:id="40" w:author="金京" w:date="2015-06-24T18:04:00Z">
                    <w:rPr>
                      <w:rFonts w:hint="eastAsia"/>
                    </w:rPr>
                  </w:rPrChange>
                </w:rPr>
                <w:t>据页字节长</w:t>
              </w:r>
            </w:ins>
          </w:p>
        </w:tc>
      </w:tr>
      <w:tr w:rsidR="00B609F1" w:rsidRPr="00B609F1" w:rsidTr="00FF7F6B">
        <w:trPr>
          <w:ins w:id="41" w:author="金京" w:date="2015-06-24T18:03:00Z"/>
        </w:trPr>
        <w:tc>
          <w:tcPr>
            <w:tcW w:w="2518" w:type="dxa"/>
            <w:tcPrChange w:id="42" w:author="金京" w:date="2015-06-24T18:05:00Z">
              <w:tcPr>
                <w:tcW w:w="2943" w:type="dxa"/>
              </w:tcPr>
            </w:tcPrChange>
          </w:tcPr>
          <w:p w:rsidR="00B609F1" w:rsidRPr="00B609F1" w:rsidRDefault="00B609F1">
            <w:pPr>
              <w:widowControl/>
              <w:spacing w:before="100" w:beforeAutospacing="1" w:after="100" w:afterAutospacing="1" w:line="360" w:lineRule="auto"/>
              <w:jc w:val="left"/>
              <w:rPr>
                <w:ins w:id="43" w:author="金京" w:date="2015-06-24T18:03:00Z"/>
                <w:rFonts w:ascii="宋体" w:eastAsia="宋体" w:hAnsi="宋体" w:cs="宋体"/>
                <w:bCs/>
                <w:sz w:val="28"/>
                <w:szCs w:val="28"/>
              </w:rPr>
              <w:pPrChange w:id="44" w:author="金京" w:date="2015-06-24T18:04: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45" w:author="金京" w:date="2015-06-24T18:03:00Z">
              <w:r w:rsidRPr="00B609F1">
                <w:rPr>
                  <w:rFonts w:ascii="宋体" w:eastAsia="宋体" w:hAnsi="宋体" w:cs="宋体"/>
                  <w:bCs/>
                  <w:sz w:val="28"/>
                  <w:szCs w:val="28"/>
                </w:rPr>
                <w:lastRenderedPageBreak/>
                <w:t>TINYBLOB/BLOB/MEDIUMBLOB/LONGBLOG</w:t>
              </w:r>
            </w:ins>
          </w:p>
        </w:tc>
        <w:tc>
          <w:tcPr>
            <w:tcW w:w="4111" w:type="dxa"/>
            <w:gridSpan w:val="3"/>
            <w:tcPrChange w:id="46" w:author="金京" w:date="2015-06-24T18:05:00Z">
              <w:tcPr>
                <w:tcW w:w="4253" w:type="dxa"/>
                <w:gridSpan w:val="3"/>
              </w:tcPr>
            </w:tcPrChange>
          </w:tcPr>
          <w:p w:rsidR="00B609F1" w:rsidRPr="00B609F1" w:rsidRDefault="00B609F1">
            <w:pPr>
              <w:widowControl/>
              <w:spacing w:before="100" w:beforeAutospacing="1" w:after="100" w:afterAutospacing="1" w:line="360" w:lineRule="auto"/>
              <w:jc w:val="left"/>
              <w:rPr>
                <w:ins w:id="47" w:author="金京" w:date="2015-06-24T18:03:00Z"/>
                <w:rFonts w:ascii="宋体" w:eastAsia="宋体" w:hAnsi="宋体" w:cs="宋体"/>
                <w:bCs/>
                <w:sz w:val="28"/>
                <w:szCs w:val="28"/>
              </w:rPr>
              <w:pPrChange w:id="48" w:author="金京" w:date="2015-06-24T18:04: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49" w:author="金京" w:date="2015-06-24T18:03:00Z">
              <w:r w:rsidRPr="00B609F1">
                <w:rPr>
                  <w:rFonts w:ascii="宋体" w:eastAsia="宋体" w:hAnsi="宋体" w:cs="宋体"/>
                  <w:bCs/>
                  <w:sz w:val="28"/>
                  <w:szCs w:val="28"/>
                </w:rPr>
                <w:t>(2^8/2^16/2^24/2^32)-1</w:t>
              </w:r>
              <w:r w:rsidRPr="00B609F1">
                <w:rPr>
                  <w:rFonts w:ascii="宋体" w:eastAsia="宋体" w:hAnsi="宋体" w:cs="宋体" w:hint="eastAsia"/>
                  <w:bCs/>
                  <w:sz w:val="28"/>
                  <w:szCs w:val="28"/>
                </w:rPr>
                <w:t>字节</w:t>
              </w:r>
            </w:ins>
          </w:p>
        </w:tc>
        <w:tc>
          <w:tcPr>
            <w:tcW w:w="2126" w:type="dxa"/>
            <w:tcPrChange w:id="50" w:author="金京" w:date="2015-06-24T18:05:00Z">
              <w:tcPr>
                <w:tcW w:w="1326" w:type="dxa"/>
              </w:tcPr>
            </w:tcPrChange>
          </w:tcPr>
          <w:p w:rsidR="00B609F1" w:rsidRPr="00B609F1" w:rsidRDefault="00B609F1">
            <w:pPr>
              <w:widowControl/>
              <w:spacing w:before="100" w:beforeAutospacing="1" w:after="100" w:afterAutospacing="1" w:line="360" w:lineRule="auto"/>
              <w:jc w:val="left"/>
              <w:rPr>
                <w:ins w:id="51" w:author="金京" w:date="2015-06-24T18:03:00Z"/>
                <w:rFonts w:ascii="宋体" w:eastAsia="宋体" w:hAnsi="宋体" w:cs="宋体"/>
                <w:bCs/>
                <w:sz w:val="28"/>
                <w:szCs w:val="28"/>
              </w:rPr>
              <w:pPrChange w:id="52" w:author="金京" w:date="2015-06-24T18:04: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53" w:author="金京" w:date="2015-06-24T18:03:00Z">
              <w:r w:rsidRPr="00B609F1">
                <w:rPr>
                  <w:rFonts w:ascii="宋体" w:eastAsia="宋体" w:hAnsi="宋体" w:cs="宋体"/>
                  <w:bCs/>
                  <w:sz w:val="28"/>
                  <w:szCs w:val="28"/>
                </w:rPr>
                <w:t xml:space="preserve">8098/768 </w:t>
              </w:r>
            </w:ins>
          </w:p>
        </w:tc>
      </w:tr>
      <w:tr w:rsidR="00B609F1" w:rsidRPr="00B609F1" w:rsidTr="00FF7F6B">
        <w:trPr>
          <w:ins w:id="54" w:author="金京" w:date="2015-06-24T18:03:00Z"/>
        </w:trPr>
        <w:tc>
          <w:tcPr>
            <w:tcW w:w="2518" w:type="dxa"/>
            <w:tcPrChange w:id="55" w:author="金京" w:date="2015-06-24T18:05:00Z">
              <w:tcPr>
                <w:tcW w:w="2943" w:type="dxa"/>
              </w:tcPr>
            </w:tcPrChange>
          </w:tcPr>
          <w:p w:rsidR="00B609F1" w:rsidRPr="00B609F1" w:rsidRDefault="00B609F1">
            <w:pPr>
              <w:widowControl/>
              <w:spacing w:before="100" w:beforeAutospacing="1" w:after="100" w:afterAutospacing="1" w:line="360" w:lineRule="auto"/>
              <w:jc w:val="left"/>
              <w:rPr>
                <w:ins w:id="56" w:author="金京" w:date="2015-06-24T18:03:00Z"/>
                <w:rFonts w:ascii="宋体" w:eastAsia="宋体" w:hAnsi="宋体" w:cs="宋体"/>
                <w:bCs/>
                <w:sz w:val="28"/>
                <w:szCs w:val="28"/>
              </w:rPr>
              <w:pPrChange w:id="57" w:author="金京" w:date="2015-06-24T18:04: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58" w:author="金京" w:date="2015-06-24T18:03:00Z">
              <w:r w:rsidRPr="00B609F1">
                <w:rPr>
                  <w:rFonts w:ascii="宋体" w:eastAsia="宋体" w:hAnsi="宋体" w:cs="宋体"/>
                  <w:bCs/>
                  <w:sz w:val="28"/>
                  <w:szCs w:val="28"/>
                </w:rPr>
                <w:t>TINYTEXT/TEXT/MEDIUMTEXT/LONGTEXT</w:t>
              </w:r>
            </w:ins>
          </w:p>
        </w:tc>
        <w:tc>
          <w:tcPr>
            <w:tcW w:w="2552" w:type="dxa"/>
            <w:gridSpan w:val="2"/>
            <w:tcPrChange w:id="59" w:author="金京" w:date="2015-06-24T18:05:00Z">
              <w:tcPr>
                <w:tcW w:w="2127" w:type="dxa"/>
                <w:gridSpan w:val="2"/>
              </w:tcPr>
            </w:tcPrChange>
          </w:tcPr>
          <w:p w:rsidR="00B609F1" w:rsidRPr="00B609F1" w:rsidRDefault="00B609F1">
            <w:pPr>
              <w:widowControl/>
              <w:spacing w:before="100" w:beforeAutospacing="1" w:after="100" w:afterAutospacing="1" w:line="360" w:lineRule="auto"/>
              <w:jc w:val="left"/>
              <w:rPr>
                <w:ins w:id="60" w:author="金京" w:date="2015-06-24T18:03:00Z"/>
                <w:rFonts w:ascii="宋体" w:eastAsia="宋体" w:hAnsi="宋体" w:cs="宋体"/>
                <w:bCs/>
                <w:sz w:val="28"/>
                <w:szCs w:val="28"/>
              </w:rPr>
              <w:pPrChange w:id="61" w:author="金京" w:date="2015-06-24T18:04: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62" w:author="金京" w:date="2015-06-24T18:03:00Z">
              <w:r w:rsidRPr="00B609F1">
                <w:rPr>
                  <w:rFonts w:ascii="宋体" w:eastAsia="宋体" w:hAnsi="宋体" w:cs="宋体"/>
                  <w:bCs/>
                  <w:sz w:val="28"/>
                  <w:szCs w:val="28"/>
                </w:rPr>
                <w:t xml:space="preserve">((2^8/2^16/2^24/2^32)-1)/2 </w:t>
              </w:r>
            </w:ins>
          </w:p>
        </w:tc>
        <w:tc>
          <w:tcPr>
            <w:tcW w:w="1559" w:type="dxa"/>
            <w:tcPrChange w:id="63" w:author="金京" w:date="2015-06-24T18:05:00Z">
              <w:tcPr>
                <w:tcW w:w="2126" w:type="dxa"/>
              </w:tcPr>
            </w:tcPrChange>
          </w:tcPr>
          <w:p w:rsidR="00B609F1" w:rsidRPr="00B609F1" w:rsidRDefault="00B609F1">
            <w:pPr>
              <w:widowControl/>
              <w:spacing w:before="100" w:beforeAutospacing="1" w:after="100" w:afterAutospacing="1" w:line="360" w:lineRule="auto"/>
              <w:jc w:val="left"/>
              <w:rPr>
                <w:ins w:id="64" w:author="金京" w:date="2015-06-24T18:03:00Z"/>
                <w:rFonts w:ascii="宋体" w:eastAsia="宋体" w:hAnsi="宋体" w:cs="宋体"/>
                <w:bCs/>
                <w:sz w:val="28"/>
                <w:szCs w:val="28"/>
              </w:rPr>
              <w:pPrChange w:id="65" w:author="金京" w:date="2015-06-24T18:04: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66" w:author="金京" w:date="2015-06-24T18:03:00Z">
              <w:r w:rsidRPr="00B609F1">
                <w:rPr>
                  <w:rFonts w:ascii="宋体" w:eastAsia="宋体" w:hAnsi="宋体" w:cs="宋体"/>
                  <w:bCs/>
                  <w:sz w:val="28"/>
                  <w:szCs w:val="28"/>
                </w:rPr>
                <w:t xml:space="preserve">((2^8/2^16/2^24/2^32)-1)/3 </w:t>
              </w:r>
            </w:ins>
          </w:p>
        </w:tc>
        <w:tc>
          <w:tcPr>
            <w:tcW w:w="2126" w:type="dxa"/>
            <w:tcPrChange w:id="67" w:author="金京" w:date="2015-06-24T18:05:00Z">
              <w:tcPr>
                <w:tcW w:w="1326" w:type="dxa"/>
              </w:tcPr>
            </w:tcPrChange>
          </w:tcPr>
          <w:p w:rsidR="00B609F1" w:rsidRPr="00B609F1" w:rsidRDefault="00B609F1">
            <w:pPr>
              <w:widowControl/>
              <w:spacing w:before="100" w:beforeAutospacing="1" w:after="100" w:afterAutospacing="1" w:line="360" w:lineRule="auto"/>
              <w:jc w:val="left"/>
              <w:rPr>
                <w:ins w:id="68" w:author="金京" w:date="2015-06-24T18:03:00Z"/>
                <w:rFonts w:ascii="宋体" w:eastAsia="宋体" w:hAnsi="宋体" w:cs="宋体"/>
                <w:bCs/>
                <w:sz w:val="28"/>
                <w:szCs w:val="28"/>
              </w:rPr>
              <w:pPrChange w:id="69" w:author="金京" w:date="2015-06-24T18:04: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70" w:author="金京" w:date="2015-06-24T18:03:00Z">
              <w:r w:rsidRPr="00B609F1">
                <w:rPr>
                  <w:rFonts w:ascii="宋体" w:eastAsia="宋体" w:hAnsi="宋体" w:cs="宋体"/>
                  <w:bCs/>
                  <w:sz w:val="28"/>
                  <w:szCs w:val="28"/>
                </w:rPr>
                <w:t>8098/768</w:t>
              </w:r>
            </w:ins>
          </w:p>
        </w:tc>
      </w:tr>
      <w:tr w:rsidR="00B609F1" w:rsidRPr="00B609F1" w:rsidTr="00FF7F6B">
        <w:trPr>
          <w:ins w:id="71" w:author="金京" w:date="2015-06-24T18:03:00Z"/>
        </w:trPr>
        <w:tc>
          <w:tcPr>
            <w:tcW w:w="2518" w:type="dxa"/>
            <w:tcPrChange w:id="72" w:author="金京" w:date="2015-06-24T18:05:00Z">
              <w:tcPr>
                <w:tcW w:w="2943" w:type="dxa"/>
              </w:tcPr>
            </w:tcPrChange>
          </w:tcPr>
          <w:p w:rsidR="00B609F1" w:rsidRPr="00B609F1" w:rsidRDefault="00B609F1">
            <w:pPr>
              <w:widowControl/>
              <w:spacing w:before="100" w:beforeAutospacing="1" w:after="100" w:afterAutospacing="1" w:line="360" w:lineRule="auto"/>
              <w:jc w:val="left"/>
              <w:rPr>
                <w:ins w:id="73" w:author="金京" w:date="2015-06-24T18:03:00Z"/>
                <w:rFonts w:ascii="宋体" w:eastAsia="宋体" w:hAnsi="宋体" w:cs="宋体"/>
                <w:bCs/>
                <w:sz w:val="28"/>
                <w:szCs w:val="28"/>
              </w:rPr>
              <w:pPrChange w:id="74" w:author="金京" w:date="2015-06-24T18:05: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75" w:author="金京" w:date="2015-06-24T18:03:00Z">
              <w:r w:rsidRPr="00B609F1">
                <w:rPr>
                  <w:rFonts w:ascii="宋体" w:eastAsia="宋体" w:hAnsi="宋体" w:cs="宋体"/>
                  <w:bCs/>
                  <w:sz w:val="28"/>
                  <w:szCs w:val="28"/>
                </w:rPr>
                <w:t>VARCHAR</w:t>
              </w:r>
            </w:ins>
          </w:p>
        </w:tc>
        <w:tc>
          <w:tcPr>
            <w:tcW w:w="2552" w:type="dxa"/>
            <w:gridSpan w:val="2"/>
            <w:tcPrChange w:id="76" w:author="金京" w:date="2015-06-24T18:05:00Z">
              <w:tcPr>
                <w:tcW w:w="2127" w:type="dxa"/>
                <w:gridSpan w:val="2"/>
              </w:tcPr>
            </w:tcPrChange>
          </w:tcPr>
          <w:p w:rsidR="00B609F1" w:rsidRPr="00B609F1" w:rsidRDefault="00B609F1">
            <w:pPr>
              <w:widowControl/>
              <w:spacing w:before="100" w:beforeAutospacing="1" w:after="100" w:afterAutospacing="1" w:line="360" w:lineRule="auto"/>
              <w:jc w:val="left"/>
              <w:rPr>
                <w:ins w:id="77" w:author="金京" w:date="2015-06-24T18:03:00Z"/>
                <w:rFonts w:ascii="宋体" w:eastAsia="宋体" w:hAnsi="宋体" w:cs="宋体"/>
                <w:bCs/>
                <w:sz w:val="28"/>
                <w:szCs w:val="28"/>
              </w:rPr>
              <w:pPrChange w:id="78" w:author="金京" w:date="2015-06-24T18:05: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79" w:author="金京" w:date="2015-06-24T18:03:00Z">
              <w:r w:rsidRPr="00B609F1">
                <w:rPr>
                  <w:rFonts w:ascii="宋体" w:eastAsia="宋体" w:hAnsi="宋体" w:cs="宋体"/>
                  <w:bCs/>
                  <w:sz w:val="28"/>
                  <w:szCs w:val="28"/>
                </w:rPr>
                <w:t>32767</w:t>
              </w:r>
              <w:r w:rsidRPr="00B609F1">
                <w:rPr>
                  <w:rFonts w:ascii="宋体" w:eastAsia="宋体" w:hAnsi="宋体" w:cs="宋体" w:hint="eastAsia"/>
                  <w:bCs/>
                  <w:sz w:val="28"/>
                  <w:szCs w:val="28"/>
                </w:rPr>
                <w:t>字符</w:t>
              </w:r>
              <w:r w:rsidRPr="00B609F1">
                <w:rPr>
                  <w:rFonts w:ascii="宋体" w:eastAsia="宋体" w:hAnsi="宋体" w:cs="宋体"/>
                  <w:bCs/>
                  <w:sz w:val="28"/>
                  <w:szCs w:val="28"/>
                </w:rPr>
                <w:t>(65535/2)</w:t>
              </w:r>
            </w:ins>
          </w:p>
        </w:tc>
        <w:tc>
          <w:tcPr>
            <w:tcW w:w="1559" w:type="dxa"/>
            <w:tcPrChange w:id="80" w:author="金京" w:date="2015-06-24T18:05:00Z">
              <w:tcPr>
                <w:tcW w:w="2126" w:type="dxa"/>
              </w:tcPr>
            </w:tcPrChange>
          </w:tcPr>
          <w:p w:rsidR="00B609F1" w:rsidRPr="00B609F1" w:rsidRDefault="00B609F1">
            <w:pPr>
              <w:widowControl/>
              <w:spacing w:before="100" w:beforeAutospacing="1" w:after="100" w:afterAutospacing="1" w:line="360" w:lineRule="auto"/>
              <w:jc w:val="left"/>
              <w:rPr>
                <w:ins w:id="81" w:author="金京" w:date="2015-06-24T18:03:00Z"/>
                <w:rFonts w:ascii="宋体" w:eastAsia="宋体" w:hAnsi="宋体" w:cs="宋体"/>
                <w:bCs/>
                <w:sz w:val="28"/>
                <w:szCs w:val="28"/>
              </w:rPr>
              <w:pPrChange w:id="82" w:author="金京" w:date="2015-06-24T18:05: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83" w:author="金京" w:date="2015-06-24T18:03:00Z">
              <w:r w:rsidRPr="00B609F1">
                <w:rPr>
                  <w:rFonts w:ascii="宋体" w:eastAsia="宋体" w:hAnsi="宋体" w:cs="宋体"/>
                  <w:bCs/>
                  <w:sz w:val="28"/>
                  <w:szCs w:val="28"/>
                </w:rPr>
                <w:t>21845</w:t>
              </w:r>
              <w:r w:rsidRPr="00B609F1">
                <w:rPr>
                  <w:rFonts w:ascii="宋体" w:eastAsia="宋体" w:hAnsi="宋体" w:cs="宋体" w:hint="eastAsia"/>
                  <w:bCs/>
                  <w:sz w:val="28"/>
                  <w:szCs w:val="28"/>
                </w:rPr>
                <w:t>字符</w:t>
              </w:r>
              <w:r w:rsidRPr="00B609F1">
                <w:rPr>
                  <w:rFonts w:ascii="宋体" w:eastAsia="宋体" w:hAnsi="宋体" w:cs="宋体"/>
                  <w:bCs/>
                  <w:sz w:val="28"/>
                  <w:szCs w:val="28"/>
                </w:rPr>
                <w:t>(65535/3)</w:t>
              </w:r>
            </w:ins>
          </w:p>
        </w:tc>
        <w:tc>
          <w:tcPr>
            <w:tcW w:w="2126" w:type="dxa"/>
            <w:tcPrChange w:id="84" w:author="金京" w:date="2015-06-24T18:05:00Z">
              <w:tcPr>
                <w:tcW w:w="1326" w:type="dxa"/>
              </w:tcPr>
            </w:tcPrChange>
          </w:tcPr>
          <w:p w:rsidR="00B609F1" w:rsidRPr="00B609F1" w:rsidRDefault="00B609F1">
            <w:pPr>
              <w:widowControl/>
              <w:spacing w:before="100" w:beforeAutospacing="1" w:after="100" w:afterAutospacing="1" w:line="360" w:lineRule="auto"/>
              <w:jc w:val="left"/>
              <w:rPr>
                <w:ins w:id="85" w:author="金京" w:date="2015-06-24T18:03:00Z"/>
                <w:rFonts w:ascii="宋体" w:eastAsia="宋体" w:hAnsi="宋体" w:cs="宋体"/>
                <w:bCs/>
                <w:sz w:val="28"/>
                <w:szCs w:val="28"/>
              </w:rPr>
              <w:pPrChange w:id="86" w:author="金京" w:date="2015-06-24T18:05: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87" w:author="金京" w:date="2015-06-24T18:03:00Z">
              <w:r w:rsidRPr="00B609F1">
                <w:rPr>
                  <w:rFonts w:ascii="宋体" w:eastAsia="宋体" w:hAnsi="宋体" w:cs="宋体"/>
                  <w:bCs/>
                  <w:sz w:val="28"/>
                  <w:szCs w:val="28"/>
                </w:rPr>
                <w:t>8098/768</w:t>
              </w:r>
            </w:ins>
          </w:p>
        </w:tc>
      </w:tr>
      <w:tr w:rsidR="00B609F1" w:rsidRPr="00B609F1" w:rsidTr="00FF7F6B">
        <w:trPr>
          <w:ins w:id="88" w:author="金京" w:date="2015-06-24T18:03:00Z"/>
        </w:trPr>
        <w:tc>
          <w:tcPr>
            <w:tcW w:w="2518" w:type="dxa"/>
            <w:tcPrChange w:id="89" w:author="金京" w:date="2015-06-24T18:05:00Z">
              <w:tcPr>
                <w:tcW w:w="2943" w:type="dxa"/>
              </w:tcPr>
            </w:tcPrChange>
          </w:tcPr>
          <w:p w:rsidR="00B609F1" w:rsidRPr="00B609F1" w:rsidRDefault="00B609F1">
            <w:pPr>
              <w:widowControl/>
              <w:spacing w:before="100" w:beforeAutospacing="1" w:after="100" w:afterAutospacing="1" w:line="360" w:lineRule="auto"/>
              <w:jc w:val="left"/>
              <w:rPr>
                <w:ins w:id="90" w:author="金京" w:date="2015-06-24T18:03:00Z"/>
                <w:rFonts w:ascii="宋体" w:eastAsia="宋体" w:hAnsi="宋体" w:cs="宋体"/>
                <w:bCs/>
                <w:sz w:val="28"/>
                <w:szCs w:val="28"/>
              </w:rPr>
              <w:pPrChange w:id="91" w:author="金京" w:date="2015-06-24T18:05: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92" w:author="金京" w:date="2015-06-24T18:03:00Z">
              <w:r w:rsidRPr="00B609F1">
                <w:rPr>
                  <w:rFonts w:ascii="宋体" w:eastAsia="宋体" w:hAnsi="宋体" w:cs="宋体"/>
                  <w:bCs/>
                  <w:sz w:val="28"/>
                  <w:szCs w:val="28"/>
                </w:rPr>
                <w:t>CHAR</w:t>
              </w:r>
            </w:ins>
          </w:p>
        </w:tc>
        <w:tc>
          <w:tcPr>
            <w:tcW w:w="2552" w:type="dxa"/>
            <w:gridSpan w:val="2"/>
            <w:tcPrChange w:id="93" w:author="金京" w:date="2015-06-24T18:05:00Z">
              <w:tcPr>
                <w:tcW w:w="2127" w:type="dxa"/>
                <w:gridSpan w:val="2"/>
              </w:tcPr>
            </w:tcPrChange>
          </w:tcPr>
          <w:p w:rsidR="00B609F1" w:rsidRPr="00B609F1" w:rsidRDefault="00B609F1">
            <w:pPr>
              <w:widowControl/>
              <w:spacing w:before="100" w:beforeAutospacing="1" w:after="100" w:afterAutospacing="1" w:line="360" w:lineRule="auto"/>
              <w:jc w:val="left"/>
              <w:rPr>
                <w:ins w:id="94" w:author="金京" w:date="2015-06-24T18:03:00Z"/>
                <w:rFonts w:ascii="宋体" w:eastAsia="宋体" w:hAnsi="宋体" w:cs="宋体"/>
                <w:bCs/>
                <w:sz w:val="28"/>
                <w:szCs w:val="28"/>
              </w:rPr>
              <w:pPrChange w:id="95" w:author="金京" w:date="2015-06-24T18:05: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96" w:author="金京" w:date="2015-06-24T18:03:00Z">
              <w:r w:rsidRPr="00B609F1">
                <w:rPr>
                  <w:rFonts w:ascii="宋体" w:eastAsia="宋体" w:hAnsi="宋体" w:cs="宋体"/>
                  <w:bCs/>
                  <w:sz w:val="28"/>
                  <w:szCs w:val="28"/>
                </w:rPr>
                <w:t>255</w:t>
              </w:r>
              <w:r w:rsidRPr="00B609F1">
                <w:rPr>
                  <w:rFonts w:ascii="宋体" w:eastAsia="宋体" w:hAnsi="宋体" w:cs="宋体" w:hint="eastAsia"/>
                  <w:bCs/>
                  <w:sz w:val="28"/>
                  <w:szCs w:val="28"/>
                </w:rPr>
                <w:t>字符</w:t>
              </w:r>
            </w:ins>
          </w:p>
        </w:tc>
        <w:tc>
          <w:tcPr>
            <w:tcW w:w="1559" w:type="dxa"/>
            <w:tcPrChange w:id="97" w:author="金京" w:date="2015-06-24T18:05:00Z">
              <w:tcPr>
                <w:tcW w:w="2126" w:type="dxa"/>
              </w:tcPr>
            </w:tcPrChange>
          </w:tcPr>
          <w:p w:rsidR="00B609F1" w:rsidRPr="00B609F1" w:rsidRDefault="00B609F1">
            <w:pPr>
              <w:widowControl/>
              <w:spacing w:before="100" w:beforeAutospacing="1" w:after="100" w:afterAutospacing="1" w:line="360" w:lineRule="auto"/>
              <w:jc w:val="left"/>
              <w:rPr>
                <w:ins w:id="98" w:author="金京" w:date="2015-06-24T18:03:00Z"/>
                <w:rFonts w:ascii="宋体" w:eastAsia="宋体" w:hAnsi="宋体" w:cs="宋体"/>
                <w:bCs/>
                <w:sz w:val="28"/>
                <w:szCs w:val="28"/>
              </w:rPr>
              <w:pPrChange w:id="99" w:author="金京" w:date="2015-06-24T18:05: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100" w:author="金京" w:date="2015-06-24T18:03:00Z">
              <w:r w:rsidRPr="00B609F1">
                <w:rPr>
                  <w:rFonts w:ascii="宋体" w:eastAsia="宋体" w:hAnsi="宋体" w:cs="宋体"/>
                  <w:bCs/>
                  <w:sz w:val="28"/>
                  <w:szCs w:val="28"/>
                </w:rPr>
                <w:t>255</w:t>
              </w:r>
              <w:r w:rsidRPr="00B609F1">
                <w:rPr>
                  <w:rFonts w:ascii="宋体" w:eastAsia="宋体" w:hAnsi="宋体" w:cs="宋体" w:hint="eastAsia"/>
                  <w:bCs/>
                  <w:sz w:val="28"/>
                  <w:szCs w:val="28"/>
                </w:rPr>
                <w:t>字符</w:t>
              </w:r>
            </w:ins>
          </w:p>
        </w:tc>
        <w:tc>
          <w:tcPr>
            <w:tcW w:w="2126" w:type="dxa"/>
            <w:tcPrChange w:id="101" w:author="金京" w:date="2015-06-24T18:05:00Z">
              <w:tcPr>
                <w:tcW w:w="1326" w:type="dxa"/>
              </w:tcPr>
            </w:tcPrChange>
          </w:tcPr>
          <w:p w:rsidR="00B609F1" w:rsidRPr="00B609F1" w:rsidRDefault="00B609F1">
            <w:pPr>
              <w:widowControl/>
              <w:spacing w:before="100" w:beforeAutospacing="1" w:after="100" w:afterAutospacing="1" w:line="360" w:lineRule="auto"/>
              <w:jc w:val="left"/>
              <w:rPr>
                <w:ins w:id="102" w:author="金京" w:date="2015-06-24T18:03:00Z"/>
                <w:rFonts w:ascii="宋体" w:eastAsia="宋体" w:hAnsi="宋体" w:cs="宋体"/>
                <w:bCs/>
                <w:sz w:val="28"/>
                <w:szCs w:val="28"/>
              </w:rPr>
              <w:pPrChange w:id="103" w:author="金京" w:date="2015-06-24T18:05: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104" w:author="金京" w:date="2015-06-24T18:03:00Z">
              <w:r w:rsidRPr="00B609F1">
                <w:rPr>
                  <w:rFonts w:ascii="宋体" w:eastAsia="宋体" w:hAnsi="宋体" w:cs="宋体" w:hint="eastAsia"/>
                  <w:bCs/>
                  <w:sz w:val="28"/>
                  <w:szCs w:val="28"/>
                </w:rPr>
                <w:t>全部</w:t>
              </w:r>
            </w:ins>
          </w:p>
        </w:tc>
      </w:tr>
      <w:tr w:rsidR="00B609F1" w:rsidRPr="00B609F1" w:rsidTr="00FF7F6B">
        <w:trPr>
          <w:ins w:id="105" w:author="金京" w:date="2015-06-24T18:03:00Z"/>
        </w:trPr>
        <w:tc>
          <w:tcPr>
            <w:tcW w:w="2518" w:type="dxa"/>
            <w:tcPrChange w:id="106" w:author="金京" w:date="2015-06-24T18:05:00Z">
              <w:tcPr>
                <w:tcW w:w="2943" w:type="dxa"/>
              </w:tcPr>
            </w:tcPrChange>
          </w:tcPr>
          <w:p w:rsidR="00B609F1" w:rsidRPr="00B609F1" w:rsidRDefault="00B609F1">
            <w:pPr>
              <w:widowControl/>
              <w:spacing w:before="100" w:beforeAutospacing="1" w:after="100" w:afterAutospacing="1" w:line="360" w:lineRule="auto"/>
              <w:jc w:val="left"/>
              <w:rPr>
                <w:ins w:id="107" w:author="金京" w:date="2015-06-24T18:03:00Z"/>
                <w:rFonts w:ascii="宋体" w:eastAsia="宋体" w:hAnsi="宋体" w:cs="宋体"/>
                <w:bCs/>
                <w:sz w:val="28"/>
                <w:szCs w:val="28"/>
              </w:rPr>
              <w:pPrChange w:id="108" w:author="金京" w:date="2015-06-24T18:05: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109" w:author="金京" w:date="2015-06-24T18:03:00Z">
              <w:r w:rsidRPr="00B609F1">
                <w:rPr>
                  <w:rFonts w:ascii="宋体" w:eastAsia="宋体" w:hAnsi="宋体" w:cs="宋体"/>
                  <w:bCs/>
                  <w:sz w:val="28"/>
                  <w:szCs w:val="28"/>
                </w:rPr>
                <w:t>BINARY/VARBINARY</w:t>
              </w:r>
            </w:ins>
          </w:p>
        </w:tc>
        <w:tc>
          <w:tcPr>
            <w:tcW w:w="2552" w:type="dxa"/>
            <w:gridSpan w:val="2"/>
            <w:tcPrChange w:id="110" w:author="金京" w:date="2015-06-24T18:05:00Z">
              <w:tcPr>
                <w:tcW w:w="2127" w:type="dxa"/>
                <w:gridSpan w:val="2"/>
              </w:tcPr>
            </w:tcPrChange>
          </w:tcPr>
          <w:p w:rsidR="00B609F1" w:rsidRPr="00B609F1" w:rsidRDefault="00B609F1">
            <w:pPr>
              <w:widowControl/>
              <w:spacing w:before="100" w:beforeAutospacing="1" w:after="100" w:afterAutospacing="1" w:line="360" w:lineRule="auto"/>
              <w:jc w:val="left"/>
              <w:rPr>
                <w:ins w:id="111" w:author="金京" w:date="2015-06-24T18:03:00Z"/>
                <w:rFonts w:ascii="宋体" w:eastAsia="宋体" w:hAnsi="宋体" w:cs="宋体"/>
                <w:bCs/>
                <w:sz w:val="28"/>
                <w:szCs w:val="28"/>
              </w:rPr>
              <w:pPrChange w:id="112" w:author="金京" w:date="2015-06-24T18:05: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113" w:author="金京" w:date="2015-06-24T18:03:00Z">
              <w:r w:rsidRPr="00B609F1">
                <w:rPr>
                  <w:rFonts w:ascii="宋体" w:eastAsia="宋体" w:hAnsi="宋体" w:cs="宋体"/>
                  <w:bCs/>
                  <w:sz w:val="28"/>
                  <w:szCs w:val="28"/>
                </w:rPr>
                <w:t>255</w:t>
              </w:r>
              <w:r w:rsidRPr="00B609F1">
                <w:rPr>
                  <w:rFonts w:ascii="宋体" w:eastAsia="宋体" w:hAnsi="宋体" w:cs="宋体" w:hint="eastAsia"/>
                  <w:bCs/>
                  <w:sz w:val="28"/>
                  <w:szCs w:val="28"/>
                </w:rPr>
                <w:t>字节</w:t>
              </w:r>
            </w:ins>
          </w:p>
        </w:tc>
        <w:tc>
          <w:tcPr>
            <w:tcW w:w="1559" w:type="dxa"/>
            <w:tcPrChange w:id="114" w:author="金京" w:date="2015-06-24T18:05:00Z">
              <w:tcPr>
                <w:tcW w:w="2126" w:type="dxa"/>
              </w:tcPr>
            </w:tcPrChange>
          </w:tcPr>
          <w:p w:rsidR="00B609F1" w:rsidRPr="00B609F1" w:rsidRDefault="00B609F1">
            <w:pPr>
              <w:widowControl/>
              <w:spacing w:before="100" w:beforeAutospacing="1" w:after="100" w:afterAutospacing="1" w:line="360" w:lineRule="auto"/>
              <w:jc w:val="left"/>
              <w:rPr>
                <w:ins w:id="115" w:author="金京" w:date="2015-06-24T18:03:00Z"/>
                <w:rFonts w:ascii="宋体" w:eastAsia="宋体" w:hAnsi="宋体" w:cs="宋体"/>
                <w:bCs/>
                <w:sz w:val="28"/>
                <w:szCs w:val="28"/>
              </w:rPr>
              <w:pPrChange w:id="116" w:author="金京" w:date="2015-06-24T18:05: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117" w:author="金京" w:date="2015-06-24T18:03:00Z">
              <w:r w:rsidRPr="00B609F1">
                <w:rPr>
                  <w:rFonts w:ascii="宋体" w:eastAsia="宋体" w:hAnsi="宋体" w:cs="宋体"/>
                  <w:bCs/>
                  <w:sz w:val="28"/>
                  <w:szCs w:val="28"/>
                </w:rPr>
                <w:t>255</w:t>
              </w:r>
              <w:r w:rsidRPr="00B609F1">
                <w:rPr>
                  <w:rFonts w:ascii="宋体" w:eastAsia="宋体" w:hAnsi="宋体" w:cs="宋体" w:hint="eastAsia"/>
                  <w:bCs/>
                  <w:sz w:val="28"/>
                  <w:szCs w:val="28"/>
                </w:rPr>
                <w:t>字节</w:t>
              </w:r>
            </w:ins>
          </w:p>
        </w:tc>
        <w:tc>
          <w:tcPr>
            <w:tcW w:w="2126" w:type="dxa"/>
            <w:tcPrChange w:id="118" w:author="金京" w:date="2015-06-24T18:05:00Z">
              <w:tcPr>
                <w:tcW w:w="1326" w:type="dxa"/>
              </w:tcPr>
            </w:tcPrChange>
          </w:tcPr>
          <w:p w:rsidR="00B609F1" w:rsidRPr="00B609F1" w:rsidRDefault="00B609F1">
            <w:pPr>
              <w:widowControl/>
              <w:spacing w:before="100" w:beforeAutospacing="1" w:after="100" w:afterAutospacing="1" w:line="360" w:lineRule="auto"/>
              <w:jc w:val="left"/>
              <w:rPr>
                <w:ins w:id="119" w:author="金京" w:date="2015-06-24T18:03:00Z"/>
                <w:rFonts w:ascii="宋体" w:eastAsia="宋体" w:hAnsi="宋体" w:cs="宋体"/>
                <w:bCs/>
                <w:sz w:val="28"/>
                <w:szCs w:val="28"/>
              </w:rPr>
              <w:pPrChange w:id="120" w:author="金京" w:date="2015-06-24T18:05:00Z">
                <w:pPr>
                  <w:pStyle w:val="a3"/>
                  <w:framePr w:hSpace="180" w:wrap="around" w:vAnchor="text" w:hAnchor="margin" w:xAlign="right" w:y="162"/>
                  <w:widowControl/>
                  <w:numPr>
                    <w:numId w:val="10"/>
                  </w:numPr>
                  <w:spacing w:before="100" w:beforeAutospacing="1" w:after="100" w:afterAutospacing="1" w:line="360" w:lineRule="auto"/>
                  <w:ind w:left="420" w:firstLine="560"/>
                  <w:jc w:val="left"/>
                </w:pPr>
              </w:pPrChange>
            </w:pPr>
            <w:ins w:id="121" w:author="金京" w:date="2015-06-24T18:03:00Z">
              <w:r w:rsidRPr="00B609F1">
                <w:rPr>
                  <w:rFonts w:ascii="宋体" w:eastAsia="宋体" w:hAnsi="宋体" w:cs="宋体" w:hint="eastAsia"/>
                  <w:bCs/>
                  <w:sz w:val="28"/>
                  <w:szCs w:val="28"/>
                </w:rPr>
                <w:t>全部</w:t>
              </w:r>
            </w:ins>
          </w:p>
        </w:tc>
      </w:tr>
    </w:tbl>
    <w:p w:rsidR="00B609F1" w:rsidRDefault="00B609F1" w:rsidP="00967A5A">
      <w:pPr>
        <w:widowControl/>
        <w:spacing w:before="100" w:beforeAutospacing="1" w:after="100" w:afterAutospacing="1" w:line="360" w:lineRule="auto"/>
        <w:ind w:firstLine="560"/>
        <w:jc w:val="left"/>
        <w:rPr>
          <w:ins w:id="122" w:author="金京" w:date="2015-06-24T18:05:00Z"/>
          <w:rFonts w:ascii="宋体" w:eastAsia="宋体" w:hAnsi="宋体" w:cs="宋体"/>
          <w:bCs/>
          <w:sz w:val="28"/>
          <w:szCs w:val="28"/>
        </w:rPr>
        <w:pPrChange w:id="123" w:author="m" w:date="2015-06-26T14:37:00Z">
          <w:pPr>
            <w:pStyle w:val="a3"/>
            <w:widowControl/>
            <w:numPr>
              <w:numId w:val="10"/>
            </w:numPr>
            <w:spacing w:before="100" w:beforeAutospacing="1" w:after="100" w:afterAutospacing="1" w:line="360" w:lineRule="auto"/>
            <w:ind w:left="420" w:hanging="420"/>
            <w:jc w:val="left"/>
          </w:pPr>
        </w:pPrChange>
      </w:pPr>
      <w:ins w:id="124" w:author="金京" w:date="2015-06-24T18:05:00Z">
        <w:r w:rsidRPr="00FF7F6B">
          <w:rPr>
            <w:rFonts w:ascii="宋体" w:eastAsia="宋体" w:hAnsi="宋体" w:cs="宋体"/>
            <w:bCs/>
            <w:sz w:val="28"/>
            <w:szCs w:val="28"/>
          </w:rPr>
          <w:t>BLOB,TEXT,VARCHAR,CHAR,VARBINARY</w:t>
        </w:r>
        <w:r w:rsidRPr="00FF7F6B">
          <w:rPr>
            <w:rFonts w:ascii="宋体" w:eastAsia="宋体" w:hAnsi="宋体" w:cs="宋体" w:hint="eastAsia"/>
            <w:bCs/>
            <w:sz w:val="28"/>
            <w:szCs w:val="28"/>
          </w:rPr>
          <w:t>的存储限制及长度</w:t>
        </w:r>
        <w:bookmarkStart w:id="125" w:name="_GoBack"/>
        <w:bookmarkEnd w:id="125"/>
      </w:ins>
    </w:p>
    <w:p w:rsidR="00B609F1" w:rsidRPr="00FF7F6B" w:rsidRDefault="00B609F1" w:rsidP="00FF7F6B">
      <w:pPr>
        <w:pStyle w:val="a3"/>
        <w:widowControl/>
        <w:numPr>
          <w:ilvl w:val="0"/>
          <w:numId w:val="28"/>
        </w:numPr>
        <w:spacing w:before="100" w:beforeAutospacing="1" w:after="100" w:afterAutospacing="1" w:line="360" w:lineRule="auto"/>
        <w:ind w:firstLineChars="0"/>
        <w:jc w:val="left"/>
        <w:rPr>
          <w:ins w:id="126" w:author="金京" w:date="2015-06-24T18:03:00Z"/>
          <w:rFonts w:ascii="宋体" w:eastAsia="宋体" w:hAnsi="宋体" w:cs="宋体"/>
          <w:bCs/>
          <w:sz w:val="28"/>
          <w:szCs w:val="28"/>
        </w:rPr>
        <w:pPrChange w:id="127" w:author="金京" w:date="2015-06-24T18:05:00Z">
          <w:pPr>
            <w:pStyle w:val="a3"/>
            <w:widowControl/>
            <w:numPr>
              <w:numId w:val="10"/>
            </w:numPr>
            <w:spacing w:before="100" w:beforeAutospacing="1" w:after="100" w:afterAutospacing="1" w:line="360" w:lineRule="auto"/>
            <w:ind w:left="420" w:firstLine="560"/>
            <w:jc w:val="left"/>
          </w:pPr>
        </w:pPrChange>
      </w:pPr>
      <w:ins w:id="128" w:author="金京" w:date="2015-06-24T18:03:00Z">
        <w:r w:rsidRPr="00FF7F6B">
          <w:rPr>
            <w:rFonts w:ascii="宋体" w:eastAsia="宋体" w:hAnsi="宋体" w:cs="宋体" w:hint="eastAsia"/>
            <w:bCs/>
            <w:sz w:val="28"/>
            <w:szCs w:val="28"/>
          </w:rPr>
          <w:t>表中数据解读</w:t>
        </w:r>
        <w:r w:rsidRPr="00FF7F6B">
          <w:rPr>
            <w:rFonts w:ascii="宋体" w:eastAsia="宋体" w:hAnsi="宋体" w:cs="宋体"/>
            <w:bCs/>
            <w:sz w:val="28"/>
            <w:szCs w:val="28"/>
          </w:rPr>
          <w:t>:</w:t>
        </w:r>
      </w:ins>
    </w:p>
    <w:p w:rsidR="00B609F1" w:rsidRDefault="00B609F1">
      <w:pPr>
        <w:widowControl/>
        <w:spacing w:before="100" w:beforeAutospacing="1" w:after="100" w:afterAutospacing="1" w:line="360" w:lineRule="auto"/>
        <w:jc w:val="left"/>
        <w:rPr>
          <w:rFonts w:ascii="宋体" w:eastAsia="宋体" w:hAnsi="宋体" w:cs="宋体" w:hint="eastAsia"/>
          <w:bCs/>
          <w:sz w:val="28"/>
          <w:szCs w:val="28"/>
        </w:rPr>
        <w:pPrChange w:id="129" w:author="金京" w:date="2015-06-24T18:05:00Z">
          <w:pPr>
            <w:pStyle w:val="a3"/>
            <w:widowControl/>
            <w:numPr>
              <w:numId w:val="10"/>
            </w:numPr>
            <w:spacing w:before="100" w:beforeAutospacing="1" w:after="100" w:afterAutospacing="1" w:line="360" w:lineRule="auto"/>
            <w:ind w:left="420" w:firstLine="560"/>
            <w:jc w:val="left"/>
          </w:pPr>
        </w:pPrChange>
      </w:pPr>
      <w:ins w:id="130" w:author="金京" w:date="2015-06-24T18:03:00Z">
        <w:r w:rsidRPr="00B609F1">
          <w:rPr>
            <w:rFonts w:ascii="宋体" w:eastAsia="宋体" w:hAnsi="宋体" w:cs="宋体" w:hint="eastAsia"/>
            <w:bCs/>
            <w:sz w:val="28"/>
            <w:szCs w:val="28"/>
          </w:rPr>
          <w:t>以</w:t>
        </w:r>
        <w:r w:rsidRPr="00B609F1">
          <w:rPr>
            <w:rFonts w:ascii="宋体" w:eastAsia="宋体" w:hAnsi="宋体" w:cs="宋体"/>
            <w:bCs/>
            <w:sz w:val="28"/>
            <w:szCs w:val="28"/>
          </w:rPr>
          <w:t>UTF8</w:t>
        </w:r>
        <w:r w:rsidRPr="00B609F1">
          <w:rPr>
            <w:rFonts w:ascii="宋体" w:eastAsia="宋体" w:hAnsi="宋体" w:cs="宋体" w:hint="eastAsia"/>
            <w:bCs/>
            <w:sz w:val="28"/>
            <w:szCs w:val="28"/>
          </w:rPr>
          <w:t>为例，如果（所有的列的长度相加</w:t>
        </w:r>
        <w:r w:rsidRPr="00B609F1">
          <w:rPr>
            <w:rFonts w:ascii="宋体" w:eastAsia="宋体" w:hAnsi="宋体" w:cs="宋体"/>
            <w:bCs/>
            <w:sz w:val="28"/>
            <w:szCs w:val="28"/>
          </w:rPr>
          <w:t>+</w:t>
        </w:r>
        <w:r w:rsidRPr="00B609F1">
          <w:rPr>
            <w:rFonts w:ascii="宋体" w:eastAsia="宋体" w:hAnsi="宋体" w:cs="宋体" w:hint="eastAsia"/>
            <w:bCs/>
            <w:sz w:val="28"/>
            <w:szCs w:val="28"/>
          </w:rPr>
          <w:t>列的数目）大于</w:t>
        </w:r>
        <w:r w:rsidRPr="00B609F1">
          <w:rPr>
            <w:rFonts w:ascii="宋体" w:eastAsia="宋体" w:hAnsi="宋体" w:cs="宋体"/>
            <w:bCs/>
            <w:sz w:val="28"/>
            <w:szCs w:val="28"/>
          </w:rPr>
          <w:t>21845,</w:t>
        </w:r>
        <w:r w:rsidRPr="00B609F1">
          <w:rPr>
            <w:rFonts w:ascii="宋体" w:eastAsia="宋体" w:hAnsi="宋体" w:cs="宋体" w:hint="eastAsia"/>
            <w:bCs/>
            <w:sz w:val="28"/>
            <w:szCs w:val="28"/>
          </w:rPr>
          <w:t>创建表会失改，错误信息为</w:t>
        </w:r>
        <w:r w:rsidRPr="00B609F1">
          <w:rPr>
            <w:rFonts w:ascii="宋体" w:eastAsia="宋体" w:hAnsi="宋体" w:cs="宋体"/>
            <w:bCs/>
            <w:sz w:val="28"/>
            <w:szCs w:val="28"/>
          </w:rPr>
          <w:t>“Row size too large. The maximum row size for the used table type, not counting BLOBs, is 65535. You have to change some columns to TEXT or BLOBs”</w:t>
        </w:r>
        <w:r w:rsidRPr="00B609F1">
          <w:rPr>
            <w:rFonts w:ascii="宋体" w:eastAsia="宋体" w:hAnsi="宋体" w:cs="宋体" w:hint="eastAsia"/>
            <w:bCs/>
            <w:sz w:val="28"/>
            <w:szCs w:val="28"/>
          </w:rPr>
          <w:t>。而这种情况下，只有当其中某个字段指定的长度大于</w:t>
        </w:r>
        <w:r w:rsidRPr="00B609F1">
          <w:rPr>
            <w:rFonts w:ascii="宋体" w:eastAsia="宋体" w:hAnsi="宋体" w:cs="宋体"/>
            <w:bCs/>
            <w:sz w:val="28"/>
            <w:szCs w:val="28"/>
          </w:rPr>
          <w:t>21845</w:t>
        </w:r>
        <w:r w:rsidRPr="00B609F1">
          <w:rPr>
            <w:rFonts w:ascii="宋体" w:eastAsia="宋体" w:hAnsi="宋体" w:cs="宋体" w:hint="eastAsia"/>
            <w:bCs/>
            <w:sz w:val="28"/>
            <w:szCs w:val="28"/>
          </w:rPr>
          <w:t>的时候，这时创建表会成功，但这个字段被自动转换为</w:t>
        </w:r>
        <w:r w:rsidRPr="00B609F1">
          <w:rPr>
            <w:rFonts w:ascii="宋体" w:eastAsia="宋体" w:hAnsi="宋体" w:cs="宋体"/>
            <w:bCs/>
            <w:sz w:val="28"/>
            <w:szCs w:val="28"/>
          </w:rPr>
          <w:t>MEDIUMTEXT</w:t>
        </w:r>
        <w:r w:rsidRPr="00B609F1">
          <w:rPr>
            <w:rFonts w:ascii="宋体" w:eastAsia="宋体" w:hAnsi="宋体" w:cs="宋体" w:hint="eastAsia"/>
            <w:bCs/>
            <w:sz w:val="28"/>
            <w:szCs w:val="28"/>
          </w:rPr>
          <w:t>类型</w:t>
        </w:r>
        <w:r w:rsidRPr="00B609F1">
          <w:rPr>
            <w:rFonts w:ascii="宋体" w:eastAsia="宋体" w:hAnsi="宋体" w:cs="宋体"/>
            <w:bCs/>
            <w:sz w:val="28"/>
            <w:szCs w:val="28"/>
          </w:rPr>
          <w:t>,</w:t>
        </w:r>
        <w:r w:rsidRPr="00B609F1">
          <w:rPr>
            <w:rFonts w:ascii="宋体" w:eastAsia="宋体" w:hAnsi="宋体" w:cs="宋体" w:hint="eastAsia"/>
            <w:bCs/>
            <w:sz w:val="28"/>
            <w:szCs w:val="28"/>
          </w:rPr>
          <w:t>并报出</w:t>
        </w:r>
        <w:r w:rsidRPr="00B609F1">
          <w:rPr>
            <w:rFonts w:ascii="宋体" w:eastAsia="宋体" w:hAnsi="宋体" w:cs="宋体"/>
            <w:bCs/>
            <w:sz w:val="28"/>
            <w:szCs w:val="28"/>
          </w:rPr>
          <w:t>warning</w:t>
        </w:r>
        <w:r w:rsidRPr="00B609F1">
          <w:rPr>
            <w:rFonts w:ascii="宋体" w:eastAsia="宋体" w:hAnsi="宋体" w:cs="宋体" w:hint="eastAsia"/>
            <w:bCs/>
            <w:sz w:val="28"/>
            <w:szCs w:val="28"/>
          </w:rPr>
          <w:t>告知</w:t>
        </w:r>
        <w:proofErr w:type="gramStart"/>
        <w:r w:rsidRPr="00B609F1">
          <w:rPr>
            <w:rFonts w:ascii="宋体" w:eastAsia="宋体" w:hAnsi="宋体" w:cs="宋体"/>
            <w:bCs/>
            <w:sz w:val="28"/>
            <w:szCs w:val="28"/>
          </w:rPr>
          <w:t>”</w:t>
        </w:r>
        <w:proofErr w:type="gramEnd"/>
        <w:r w:rsidRPr="00B609F1">
          <w:rPr>
            <w:rFonts w:ascii="宋体" w:eastAsia="宋体" w:hAnsi="宋体" w:cs="宋体"/>
            <w:bCs/>
            <w:sz w:val="28"/>
            <w:szCs w:val="28"/>
          </w:rPr>
          <w:t xml:space="preserve"> Converting column 'name' from VARCHAR to TEXT</w:t>
        </w:r>
        <w:proofErr w:type="gramStart"/>
        <w:r w:rsidR="00335195">
          <w:rPr>
            <w:rFonts w:ascii="宋体" w:eastAsia="宋体" w:hAnsi="宋体" w:cs="宋体"/>
            <w:bCs/>
            <w:sz w:val="28"/>
            <w:szCs w:val="28"/>
          </w:rPr>
          <w:t>”</w:t>
        </w:r>
      </w:ins>
      <w:proofErr w:type="gramEnd"/>
      <w:r w:rsidR="00B75334">
        <w:rPr>
          <w:rFonts w:ascii="宋体" w:eastAsia="宋体" w:hAnsi="宋体" w:cs="宋体" w:hint="eastAsia"/>
          <w:bCs/>
          <w:sz w:val="28"/>
          <w:szCs w:val="28"/>
        </w:rPr>
        <w:t>。</w:t>
      </w:r>
    </w:p>
    <w:p w:rsidR="00B609F1" w:rsidRPr="00FF7F6B" w:rsidRDefault="00B609F1" w:rsidP="00FF7F6B">
      <w:pPr>
        <w:pStyle w:val="a3"/>
        <w:widowControl/>
        <w:numPr>
          <w:ilvl w:val="0"/>
          <w:numId w:val="28"/>
        </w:numPr>
        <w:spacing w:before="100" w:beforeAutospacing="1" w:after="100" w:afterAutospacing="1" w:line="360" w:lineRule="auto"/>
        <w:ind w:firstLineChars="0"/>
        <w:jc w:val="left"/>
        <w:rPr>
          <w:ins w:id="131" w:author="金京" w:date="2015-06-24T18:03:00Z"/>
          <w:rFonts w:ascii="宋体" w:eastAsia="宋体" w:hAnsi="宋体" w:cs="宋体"/>
          <w:bCs/>
          <w:sz w:val="28"/>
          <w:szCs w:val="28"/>
        </w:rPr>
        <w:pPrChange w:id="132" w:author="金京" w:date="2015-06-24T18:05:00Z">
          <w:pPr>
            <w:pStyle w:val="a3"/>
            <w:widowControl/>
            <w:numPr>
              <w:numId w:val="10"/>
            </w:numPr>
            <w:spacing w:before="100" w:beforeAutospacing="1" w:after="100" w:afterAutospacing="1" w:line="360" w:lineRule="auto"/>
            <w:ind w:left="420" w:firstLine="560"/>
            <w:jc w:val="left"/>
          </w:pPr>
        </w:pPrChange>
      </w:pPr>
      <w:ins w:id="133" w:author="金京" w:date="2015-06-24T18:03:00Z">
        <w:r w:rsidRPr="00FF7F6B">
          <w:rPr>
            <w:rFonts w:ascii="宋体" w:eastAsia="宋体" w:hAnsi="宋体" w:cs="宋体"/>
            <w:bCs/>
            <w:sz w:val="28"/>
            <w:szCs w:val="28"/>
          </w:rPr>
          <w:t>VARCHAR</w:t>
        </w:r>
        <w:r w:rsidRPr="00FF7F6B">
          <w:rPr>
            <w:rFonts w:ascii="宋体" w:eastAsia="宋体" w:hAnsi="宋体" w:cs="宋体" w:hint="eastAsia"/>
            <w:bCs/>
            <w:sz w:val="28"/>
            <w:szCs w:val="28"/>
          </w:rPr>
          <w:t>与</w:t>
        </w:r>
        <w:r w:rsidRPr="00FF7F6B">
          <w:rPr>
            <w:rFonts w:ascii="宋体" w:eastAsia="宋体" w:hAnsi="宋体" w:cs="宋体"/>
            <w:bCs/>
            <w:sz w:val="28"/>
            <w:szCs w:val="28"/>
          </w:rPr>
          <w:t>CHAR</w:t>
        </w:r>
        <w:r w:rsidRPr="00FF7F6B">
          <w:rPr>
            <w:rFonts w:ascii="宋体" w:eastAsia="宋体" w:hAnsi="宋体" w:cs="宋体" w:hint="eastAsia"/>
            <w:bCs/>
            <w:sz w:val="28"/>
            <w:szCs w:val="28"/>
          </w:rPr>
          <w:t>的选择</w:t>
        </w:r>
      </w:ins>
    </w:p>
    <w:p w:rsidR="00B609F1" w:rsidRPr="00B609F1" w:rsidRDefault="00B609F1">
      <w:pPr>
        <w:widowControl/>
        <w:spacing w:before="100" w:beforeAutospacing="1" w:after="100" w:afterAutospacing="1" w:line="360" w:lineRule="auto"/>
        <w:jc w:val="left"/>
        <w:rPr>
          <w:ins w:id="134" w:author="金京" w:date="2015-06-24T18:03:00Z"/>
          <w:rFonts w:ascii="宋体" w:eastAsia="宋体" w:hAnsi="宋体" w:cs="宋体"/>
          <w:bCs/>
          <w:sz w:val="28"/>
          <w:szCs w:val="28"/>
        </w:rPr>
        <w:pPrChange w:id="135" w:author="金京" w:date="2015-06-24T18:05:00Z">
          <w:pPr>
            <w:pStyle w:val="a3"/>
            <w:widowControl/>
            <w:numPr>
              <w:numId w:val="10"/>
            </w:numPr>
            <w:spacing w:before="100" w:beforeAutospacing="1" w:after="100" w:afterAutospacing="1" w:line="360" w:lineRule="auto"/>
            <w:ind w:left="420" w:firstLine="560"/>
            <w:jc w:val="left"/>
          </w:pPr>
        </w:pPrChange>
      </w:pPr>
      <w:ins w:id="136" w:author="金京" w:date="2015-06-24T18:03:00Z">
        <w:r w:rsidRPr="00B609F1">
          <w:rPr>
            <w:rFonts w:ascii="宋体" w:eastAsia="宋体" w:hAnsi="宋体" w:cs="宋体" w:hint="eastAsia"/>
            <w:bCs/>
            <w:sz w:val="28"/>
            <w:szCs w:val="28"/>
          </w:rPr>
          <w:lastRenderedPageBreak/>
          <w:t>以</w:t>
        </w:r>
        <w:r w:rsidRPr="00B609F1">
          <w:rPr>
            <w:rFonts w:ascii="宋体" w:eastAsia="宋体" w:hAnsi="宋体" w:cs="宋体"/>
            <w:bCs/>
            <w:sz w:val="28"/>
            <w:szCs w:val="28"/>
          </w:rPr>
          <w:t>UTF8</w:t>
        </w:r>
        <w:r w:rsidRPr="00B609F1">
          <w:rPr>
            <w:rFonts w:ascii="宋体" w:eastAsia="宋体" w:hAnsi="宋体" w:cs="宋体" w:hint="eastAsia"/>
            <w:bCs/>
            <w:sz w:val="28"/>
            <w:szCs w:val="28"/>
          </w:rPr>
          <w:t>或</w:t>
        </w:r>
        <w:r w:rsidRPr="00B609F1">
          <w:rPr>
            <w:rFonts w:ascii="宋体" w:eastAsia="宋体" w:hAnsi="宋体" w:cs="宋体"/>
            <w:bCs/>
            <w:sz w:val="28"/>
            <w:szCs w:val="28"/>
          </w:rPr>
          <w:t>GBK</w:t>
        </w:r>
        <w:r w:rsidRPr="00B609F1">
          <w:rPr>
            <w:rFonts w:ascii="宋体" w:eastAsia="宋体" w:hAnsi="宋体" w:cs="宋体" w:hint="eastAsia"/>
            <w:bCs/>
            <w:sz w:val="28"/>
            <w:szCs w:val="28"/>
          </w:rPr>
          <w:t>为例</w:t>
        </w:r>
        <w:r w:rsidRPr="00B609F1">
          <w:rPr>
            <w:rFonts w:ascii="宋体" w:eastAsia="宋体" w:hAnsi="宋体" w:cs="宋体"/>
            <w:bCs/>
            <w:sz w:val="28"/>
            <w:szCs w:val="28"/>
          </w:rPr>
          <w:t>,VARCHAR(200)</w:t>
        </w:r>
        <w:r w:rsidRPr="00B609F1">
          <w:rPr>
            <w:rFonts w:ascii="宋体" w:eastAsia="宋体" w:hAnsi="宋体" w:cs="宋体" w:hint="eastAsia"/>
            <w:bCs/>
            <w:sz w:val="28"/>
            <w:szCs w:val="28"/>
          </w:rPr>
          <w:t>对比</w:t>
        </w:r>
        <w:r w:rsidRPr="00B609F1">
          <w:rPr>
            <w:rFonts w:ascii="宋体" w:eastAsia="宋体" w:hAnsi="宋体" w:cs="宋体"/>
            <w:bCs/>
            <w:sz w:val="28"/>
            <w:szCs w:val="28"/>
          </w:rPr>
          <w:t>CHAR(200),</w:t>
        </w:r>
        <w:r w:rsidRPr="00B609F1">
          <w:rPr>
            <w:rFonts w:ascii="宋体" w:eastAsia="宋体" w:hAnsi="宋体" w:cs="宋体" w:hint="eastAsia"/>
            <w:bCs/>
            <w:sz w:val="28"/>
            <w:szCs w:val="28"/>
          </w:rPr>
          <w:t>在存储上</w:t>
        </w:r>
        <w:proofErr w:type="spellStart"/>
        <w:r w:rsidRPr="00B609F1">
          <w:rPr>
            <w:rFonts w:ascii="宋体" w:eastAsia="宋体" w:hAnsi="宋体" w:cs="宋体"/>
            <w:bCs/>
            <w:sz w:val="28"/>
            <w:szCs w:val="28"/>
          </w:rPr>
          <w:t>InnoDB</w:t>
        </w:r>
        <w:proofErr w:type="spellEnd"/>
        <w:r w:rsidRPr="00B609F1">
          <w:rPr>
            <w:rFonts w:ascii="宋体" w:eastAsia="宋体" w:hAnsi="宋体" w:cs="宋体" w:hint="eastAsia"/>
            <w:bCs/>
            <w:sz w:val="28"/>
            <w:szCs w:val="28"/>
          </w:rPr>
          <w:t>中已将</w:t>
        </w:r>
        <w:r w:rsidRPr="00B609F1">
          <w:rPr>
            <w:rFonts w:ascii="宋体" w:eastAsia="宋体" w:hAnsi="宋体" w:cs="宋体"/>
            <w:bCs/>
            <w:sz w:val="28"/>
            <w:szCs w:val="28"/>
          </w:rPr>
          <w:t>CHAR(200)</w:t>
        </w:r>
        <w:r w:rsidRPr="00B609F1">
          <w:rPr>
            <w:rFonts w:ascii="宋体" w:eastAsia="宋体" w:hAnsi="宋体" w:cs="宋体" w:hint="eastAsia"/>
            <w:bCs/>
            <w:sz w:val="28"/>
            <w:szCs w:val="28"/>
          </w:rPr>
          <w:t>字段当成变长字段在处理，两者已经不存在区别。但比如我们存放</w:t>
        </w:r>
        <w:r w:rsidRPr="00B609F1">
          <w:rPr>
            <w:rFonts w:ascii="宋体" w:eastAsia="宋体" w:hAnsi="宋体" w:cs="宋体"/>
            <w:bCs/>
            <w:sz w:val="28"/>
            <w:szCs w:val="28"/>
          </w:rPr>
          <w:t>32</w:t>
        </w:r>
        <w:r w:rsidRPr="00B609F1">
          <w:rPr>
            <w:rFonts w:ascii="宋体" w:eastAsia="宋体" w:hAnsi="宋体" w:cs="宋体" w:hint="eastAsia"/>
            <w:bCs/>
            <w:sz w:val="28"/>
            <w:szCs w:val="28"/>
          </w:rPr>
          <w:t>长度的</w:t>
        </w:r>
        <w:r w:rsidRPr="00B609F1">
          <w:rPr>
            <w:rFonts w:ascii="宋体" w:eastAsia="宋体" w:hAnsi="宋体" w:cs="宋体"/>
            <w:bCs/>
            <w:sz w:val="28"/>
            <w:szCs w:val="28"/>
          </w:rPr>
          <w:t>md5</w:t>
        </w:r>
        <w:r w:rsidRPr="00B609F1">
          <w:rPr>
            <w:rFonts w:ascii="宋体" w:eastAsia="宋体" w:hAnsi="宋体" w:cs="宋体" w:hint="eastAsia"/>
            <w:bCs/>
            <w:sz w:val="28"/>
            <w:szCs w:val="28"/>
          </w:rPr>
          <w:t>值，这时候就应该用</w:t>
        </w:r>
        <w:r w:rsidRPr="00B609F1">
          <w:rPr>
            <w:rFonts w:ascii="宋体" w:eastAsia="宋体" w:hAnsi="宋体" w:cs="宋体"/>
            <w:bCs/>
            <w:sz w:val="28"/>
            <w:szCs w:val="28"/>
          </w:rPr>
          <w:t>CHAR(32)</w:t>
        </w:r>
        <w:r w:rsidRPr="00B609F1">
          <w:rPr>
            <w:rFonts w:ascii="宋体" w:eastAsia="宋体" w:hAnsi="宋体" w:cs="宋体" w:hint="eastAsia"/>
            <w:bCs/>
            <w:sz w:val="28"/>
            <w:szCs w:val="28"/>
          </w:rPr>
          <w:t>，因为虽然在</w:t>
        </w:r>
        <w:proofErr w:type="spellStart"/>
        <w:r w:rsidRPr="00B609F1">
          <w:rPr>
            <w:rFonts w:ascii="宋体" w:eastAsia="宋体" w:hAnsi="宋体" w:cs="宋体"/>
            <w:bCs/>
            <w:sz w:val="28"/>
            <w:szCs w:val="28"/>
          </w:rPr>
          <w:t>InnoDB</w:t>
        </w:r>
        <w:proofErr w:type="spellEnd"/>
        <w:r w:rsidRPr="00B609F1">
          <w:rPr>
            <w:rFonts w:ascii="宋体" w:eastAsia="宋体" w:hAnsi="宋体" w:cs="宋体" w:hint="eastAsia"/>
            <w:bCs/>
            <w:sz w:val="28"/>
            <w:szCs w:val="28"/>
          </w:rPr>
          <w:t>存储层面与</w:t>
        </w:r>
        <w:r w:rsidRPr="00B609F1">
          <w:rPr>
            <w:rFonts w:ascii="宋体" w:eastAsia="宋体" w:hAnsi="宋体" w:cs="宋体"/>
            <w:bCs/>
            <w:sz w:val="28"/>
            <w:szCs w:val="28"/>
          </w:rPr>
          <w:t>VARCHAR(32)</w:t>
        </w:r>
        <w:r w:rsidRPr="00B609F1">
          <w:rPr>
            <w:rFonts w:ascii="宋体" w:eastAsia="宋体" w:hAnsi="宋体" w:cs="宋体" w:hint="eastAsia"/>
            <w:bCs/>
            <w:sz w:val="28"/>
            <w:szCs w:val="28"/>
          </w:rPr>
          <w:t>已经没有区别，但使用</w:t>
        </w:r>
        <w:r w:rsidRPr="00B609F1">
          <w:rPr>
            <w:rFonts w:ascii="宋体" w:eastAsia="宋体" w:hAnsi="宋体" w:cs="宋体"/>
            <w:bCs/>
            <w:sz w:val="28"/>
            <w:szCs w:val="28"/>
          </w:rPr>
          <w:t>CHAR(32)</w:t>
        </w:r>
        <w:r w:rsidRPr="00B609F1">
          <w:rPr>
            <w:rFonts w:ascii="宋体" w:eastAsia="宋体" w:hAnsi="宋体" w:cs="宋体" w:hint="eastAsia"/>
            <w:bCs/>
            <w:sz w:val="28"/>
            <w:szCs w:val="28"/>
          </w:rPr>
          <w:t>有利于传递出这是一个有规律的字段这样的信息。</w:t>
        </w:r>
      </w:ins>
      <w:ins w:id="137" w:author="金京" w:date="2015-06-24T18:07:00Z">
        <w:r>
          <w:rPr>
            <w:rFonts w:ascii="宋体" w:eastAsia="宋体" w:hAnsi="宋体" w:cs="宋体" w:hint="eastAsia"/>
            <w:bCs/>
            <w:sz w:val="28"/>
            <w:szCs w:val="28"/>
          </w:rPr>
          <w:t>注意在使用</w:t>
        </w:r>
        <w:proofErr w:type="spellStart"/>
        <w:r>
          <w:rPr>
            <w:rFonts w:ascii="宋体" w:eastAsia="宋体" w:hAnsi="宋体" w:cs="宋体" w:hint="eastAsia"/>
            <w:bCs/>
            <w:sz w:val="28"/>
            <w:szCs w:val="28"/>
          </w:rPr>
          <w:t>varchar</w:t>
        </w:r>
        <w:proofErr w:type="spellEnd"/>
        <w:r>
          <w:rPr>
            <w:rFonts w:ascii="宋体" w:eastAsia="宋体" w:hAnsi="宋体" w:cs="宋体" w:hint="eastAsia"/>
            <w:bCs/>
            <w:sz w:val="28"/>
            <w:szCs w:val="28"/>
          </w:rPr>
          <w:t>的时候也应该尽量使用符合需求的最小长度</w:t>
        </w:r>
      </w:ins>
      <w:ins w:id="138" w:author="金京" w:date="2015-06-24T18:08:00Z">
        <w:r>
          <w:rPr>
            <w:rFonts w:ascii="宋体" w:eastAsia="宋体" w:hAnsi="宋体" w:cs="宋体" w:hint="eastAsia"/>
            <w:bCs/>
            <w:sz w:val="28"/>
            <w:szCs w:val="28"/>
          </w:rPr>
          <w:t>，因为</w:t>
        </w:r>
        <w:proofErr w:type="spellStart"/>
        <w:r>
          <w:rPr>
            <w:rFonts w:ascii="宋体" w:eastAsia="宋体" w:hAnsi="宋体" w:cs="宋体" w:hint="eastAsia"/>
            <w:bCs/>
            <w:sz w:val="28"/>
            <w:szCs w:val="28"/>
          </w:rPr>
          <w:t>mysql</w:t>
        </w:r>
      </w:ins>
      <w:proofErr w:type="spellEnd"/>
      <w:ins w:id="139" w:author="金京" w:date="2015-06-24T18:09:00Z">
        <w:r>
          <w:rPr>
            <w:rFonts w:ascii="宋体" w:eastAsia="宋体" w:hAnsi="宋体" w:cs="宋体" w:hint="eastAsia"/>
            <w:bCs/>
            <w:sz w:val="28"/>
            <w:szCs w:val="28"/>
          </w:rPr>
          <w:t>会分配固定大小的内存来</w:t>
        </w:r>
      </w:ins>
      <w:ins w:id="140" w:author="金京" w:date="2015-06-24T18:12:00Z">
        <w:r>
          <w:rPr>
            <w:rFonts w:ascii="宋体" w:eastAsia="宋体" w:hAnsi="宋体" w:cs="宋体" w:hint="eastAsia"/>
            <w:bCs/>
            <w:sz w:val="28"/>
            <w:szCs w:val="28"/>
          </w:rPr>
          <w:t>保存内部值</w:t>
        </w:r>
        <w:r w:rsidR="000262C9">
          <w:rPr>
            <w:rFonts w:ascii="宋体" w:eastAsia="宋体" w:hAnsi="宋体" w:cs="宋体" w:hint="eastAsia"/>
            <w:bCs/>
            <w:sz w:val="28"/>
            <w:szCs w:val="28"/>
          </w:rPr>
          <w:t>，</w:t>
        </w:r>
      </w:ins>
      <w:ins w:id="141" w:author="金京" w:date="2015-06-24T18:13:00Z">
        <w:r w:rsidR="000262C9">
          <w:rPr>
            <w:rFonts w:ascii="宋体" w:eastAsia="宋体" w:hAnsi="宋体" w:cs="宋体" w:hint="eastAsia"/>
            <w:bCs/>
            <w:sz w:val="28"/>
            <w:szCs w:val="28"/>
          </w:rPr>
          <w:t>例如</w:t>
        </w:r>
      </w:ins>
      <w:ins w:id="142" w:author="金京" w:date="2015-06-24T18:14:00Z">
        <w:r w:rsidR="000262C9">
          <w:rPr>
            <w:rFonts w:ascii="宋体" w:eastAsia="宋体" w:hAnsi="宋体" w:cs="宋体" w:hint="eastAsia"/>
            <w:bCs/>
            <w:sz w:val="28"/>
            <w:szCs w:val="28"/>
          </w:rPr>
          <w:t>在计算过程中</w:t>
        </w:r>
      </w:ins>
      <w:ins w:id="143" w:author="金京" w:date="2015-06-24T18:15:00Z">
        <w:r w:rsidR="000262C9">
          <w:rPr>
            <w:rFonts w:ascii="宋体" w:eastAsia="宋体" w:hAnsi="宋体" w:cs="宋体" w:hint="eastAsia"/>
            <w:bCs/>
            <w:sz w:val="28"/>
            <w:szCs w:val="28"/>
          </w:rPr>
          <w:t>自动转化</w:t>
        </w:r>
      </w:ins>
      <w:ins w:id="144" w:author="金京" w:date="2015-06-24T18:14:00Z">
        <w:r w:rsidR="000262C9">
          <w:rPr>
            <w:rFonts w:ascii="宋体" w:eastAsia="宋体" w:hAnsi="宋体" w:cs="宋体" w:hint="eastAsia"/>
            <w:bCs/>
            <w:sz w:val="28"/>
            <w:szCs w:val="28"/>
          </w:rPr>
          <w:t>用到</w:t>
        </w:r>
      </w:ins>
      <w:ins w:id="145" w:author="金京" w:date="2015-06-24T18:12:00Z">
        <w:r w:rsidR="000262C9">
          <w:rPr>
            <w:rFonts w:ascii="宋体" w:eastAsia="宋体" w:hAnsi="宋体" w:cs="宋体" w:hint="eastAsia"/>
            <w:bCs/>
            <w:sz w:val="28"/>
            <w:szCs w:val="28"/>
          </w:rPr>
          <w:t>临时表的时候</w:t>
        </w:r>
      </w:ins>
      <w:ins w:id="146" w:author="金京" w:date="2015-06-24T18:14:00Z">
        <w:r w:rsidR="000262C9">
          <w:rPr>
            <w:rFonts w:ascii="宋体" w:eastAsia="宋体" w:hAnsi="宋体" w:cs="宋体" w:hint="eastAsia"/>
            <w:bCs/>
            <w:sz w:val="28"/>
            <w:szCs w:val="28"/>
          </w:rPr>
          <w:t>，</w:t>
        </w:r>
        <w:proofErr w:type="spellStart"/>
        <w:r w:rsidR="000262C9">
          <w:rPr>
            <w:rFonts w:ascii="宋体" w:eastAsia="宋体" w:hAnsi="宋体" w:cs="宋体" w:hint="eastAsia"/>
            <w:bCs/>
            <w:sz w:val="28"/>
            <w:szCs w:val="28"/>
          </w:rPr>
          <w:t>varchar</w:t>
        </w:r>
        <w:proofErr w:type="spellEnd"/>
        <w:r w:rsidR="000262C9">
          <w:rPr>
            <w:rFonts w:ascii="宋体" w:eastAsia="宋体" w:hAnsi="宋体" w:cs="宋体" w:hint="eastAsia"/>
            <w:bCs/>
            <w:sz w:val="28"/>
            <w:szCs w:val="28"/>
          </w:rPr>
          <w:t>（200）即使只存储了5个字节也会分配200</w:t>
        </w:r>
      </w:ins>
      <w:ins w:id="147" w:author="金京" w:date="2015-06-24T18:15:00Z">
        <w:r w:rsidR="000262C9">
          <w:rPr>
            <w:rFonts w:ascii="宋体" w:eastAsia="宋体" w:hAnsi="宋体" w:cs="宋体" w:hint="eastAsia"/>
            <w:bCs/>
            <w:sz w:val="28"/>
            <w:szCs w:val="28"/>
          </w:rPr>
          <w:t>个字符的空间</w:t>
        </w:r>
      </w:ins>
    </w:p>
    <w:p w:rsidR="00B609F1" w:rsidRPr="00FF7F6B" w:rsidRDefault="00B609F1" w:rsidP="00FF7F6B">
      <w:pPr>
        <w:pStyle w:val="a3"/>
        <w:widowControl/>
        <w:numPr>
          <w:ilvl w:val="0"/>
          <w:numId w:val="28"/>
        </w:numPr>
        <w:spacing w:before="100" w:beforeAutospacing="1" w:after="100" w:afterAutospacing="1" w:line="360" w:lineRule="auto"/>
        <w:ind w:firstLineChars="0"/>
        <w:jc w:val="left"/>
        <w:rPr>
          <w:ins w:id="148" w:author="金京" w:date="2015-06-24T18:03:00Z"/>
          <w:rFonts w:ascii="宋体" w:eastAsia="宋体" w:hAnsi="宋体" w:cs="宋体"/>
          <w:bCs/>
          <w:sz w:val="28"/>
          <w:szCs w:val="28"/>
        </w:rPr>
        <w:pPrChange w:id="149" w:author="金京" w:date="2015-06-24T18:05:00Z">
          <w:pPr>
            <w:pStyle w:val="a3"/>
            <w:widowControl/>
            <w:numPr>
              <w:numId w:val="10"/>
            </w:numPr>
            <w:spacing w:before="100" w:beforeAutospacing="1" w:after="100" w:afterAutospacing="1" w:line="360" w:lineRule="auto"/>
            <w:ind w:left="420" w:firstLine="560"/>
            <w:jc w:val="left"/>
          </w:pPr>
        </w:pPrChange>
      </w:pPr>
      <w:ins w:id="150" w:author="金京" w:date="2015-06-24T18:03:00Z">
        <w:r w:rsidRPr="00FF7F6B">
          <w:rPr>
            <w:rFonts w:ascii="宋体" w:eastAsia="宋体" w:hAnsi="宋体" w:cs="宋体"/>
            <w:bCs/>
            <w:sz w:val="28"/>
            <w:szCs w:val="28"/>
          </w:rPr>
          <w:t>BLOB,TEXT</w:t>
        </w:r>
        <w:r w:rsidRPr="00FF7F6B">
          <w:rPr>
            <w:rFonts w:ascii="宋体" w:eastAsia="宋体" w:hAnsi="宋体" w:cs="宋体" w:hint="eastAsia"/>
            <w:bCs/>
            <w:sz w:val="28"/>
            <w:szCs w:val="28"/>
          </w:rPr>
          <w:t>不推荐使用</w:t>
        </w:r>
      </w:ins>
    </w:p>
    <w:p w:rsidR="00FF7F6B" w:rsidRDefault="00B609F1" w:rsidP="00FF7F6B">
      <w:pPr>
        <w:widowControl/>
        <w:spacing w:before="100" w:beforeAutospacing="1" w:after="100" w:afterAutospacing="1" w:line="360" w:lineRule="auto"/>
        <w:ind w:firstLine="420"/>
        <w:jc w:val="left"/>
        <w:rPr>
          <w:rFonts w:ascii="宋体" w:eastAsia="宋体" w:hAnsi="宋体" w:cs="宋体" w:hint="eastAsia"/>
          <w:bCs/>
          <w:sz w:val="28"/>
          <w:szCs w:val="28"/>
        </w:rPr>
        <w:pPrChange w:id="151" w:author="金京" w:date="2015-06-24T18:05:00Z">
          <w:pPr>
            <w:pStyle w:val="a3"/>
            <w:widowControl/>
            <w:numPr>
              <w:numId w:val="10"/>
            </w:numPr>
            <w:spacing w:before="100" w:beforeAutospacing="1" w:after="100" w:afterAutospacing="1" w:line="360" w:lineRule="auto"/>
            <w:ind w:left="420" w:firstLine="560"/>
            <w:jc w:val="left"/>
          </w:pPr>
        </w:pPrChange>
      </w:pPr>
      <w:ins w:id="152" w:author="金京" w:date="2015-06-24T18:03:00Z">
        <w:r w:rsidRPr="00B609F1">
          <w:rPr>
            <w:rFonts w:ascii="宋体" w:eastAsia="宋体" w:hAnsi="宋体" w:cs="宋体" w:hint="eastAsia"/>
            <w:bCs/>
            <w:sz w:val="28"/>
            <w:szCs w:val="28"/>
          </w:rPr>
          <w:t>大字段意味着业务可能需要存放，读取更多的数据。会带来更多的网络消耗。</w:t>
        </w:r>
      </w:ins>
    </w:p>
    <w:p w:rsidR="00B609F1" w:rsidRPr="00B609F1" w:rsidRDefault="00B609F1" w:rsidP="00FF7F6B">
      <w:pPr>
        <w:widowControl/>
        <w:spacing w:before="100" w:beforeAutospacing="1" w:after="100" w:afterAutospacing="1" w:line="360" w:lineRule="auto"/>
        <w:ind w:firstLine="420"/>
        <w:jc w:val="left"/>
        <w:rPr>
          <w:ins w:id="153" w:author="金京" w:date="2015-06-24T18:03:00Z"/>
          <w:rFonts w:ascii="宋体" w:eastAsia="宋体" w:hAnsi="宋体" w:cs="宋体"/>
          <w:bCs/>
          <w:sz w:val="28"/>
          <w:szCs w:val="28"/>
        </w:rPr>
      </w:pPr>
      <w:ins w:id="154" w:author="金京" w:date="2015-06-24T18:03:00Z">
        <w:r w:rsidRPr="00B609F1">
          <w:rPr>
            <w:rFonts w:ascii="宋体" w:eastAsia="宋体" w:hAnsi="宋体" w:cs="宋体"/>
            <w:bCs/>
            <w:sz w:val="28"/>
            <w:szCs w:val="28"/>
          </w:rPr>
          <w:t>IO</w:t>
        </w:r>
        <w:r w:rsidRPr="00B609F1">
          <w:rPr>
            <w:rFonts w:ascii="宋体" w:eastAsia="宋体" w:hAnsi="宋体" w:cs="宋体" w:hint="eastAsia"/>
            <w:bCs/>
            <w:sz w:val="28"/>
            <w:szCs w:val="28"/>
          </w:rPr>
          <w:t>性能：当一个表中某一行，</w:t>
        </w:r>
        <w:r w:rsidRPr="00B609F1">
          <w:rPr>
            <w:rFonts w:ascii="宋体" w:eastAsia="宋体" w:hAnsi="宋体" w:cs="宋体"/>
            <w:bCs/>
            <w:sz w:val="28"/>
            <w:szCs w:val="28"/>
          </w:rPr>
          <w:t>TEXT</w:t>
        </w:r>
        <w:r w:rsidRPr="00B609F1">
          <w:rPr>
            <w:rFonts w:ascii="宋体" w:eastAsia="宋体" w:hAnsi="宋体" w:cs="宋体" w:hint="eastAsia"/>
            <w:bCs/>
            <w:sz w:val="28"/>
            <w:szCs w:val="28"/>
          </w:rPr>
          <w:t>或</w:t>
        </w:r>
        <w:r w:rsidRPr="00B609F1">
          <w:rPr>
            <w:rFonts w:ascii="宋体" w:eastAsia="宋体" w:hAnsi="宋体" w:cs="宋体"/>
            <w:bCs/>
            <w:sz w:val="28"/>
            <w:szCs w:val="28"/>
          </w:rPr>
          <w:t>BLOB</w:t>
        </w:r>
        <w:r w:rsidRPr="00B609F1">
          <w:rPr>
            <w:rFonts w:ascii="宋体" w:eastAsia="宋体" w:hAnsi="宋体" w:cs="宋体" w:hint="eastAsia"/>
            <w:bCs/>
            <w:sz w:val="28"/>
            <w:szCs w:val="28"/>
          </w:rPr>
          <w:t>字段有数据存放在</w:t>
        </w:r>
        <w:r w:rsidR="000262C9">
          <w:rPr>
            <w:rFonts w:ascii="宋体" w:eastAsia="宋体" w:hAnsi="宋体" w:cs="宋体"/>
            <w:bCs/>
            <w:sz w:val="28"/>
            <w:szCs w:val="28"/>
          </w:rPr>
          <w:t>BLO</w:t>
        </w:r>
      </w:ins>
      <w:ins w:id="155" w:author="金京" w:date="2015-06-24T18:17:00Z">
        <w:r w:rsidR="000262C9">
          <w:rPr>
            <w:rFonts w:ascii="宋体" w:eastAsia="宋体" w:hAnsi="宋体" w:cs="宋体"/>
            <w:bCs/>
            <w:sz w:val="28"/>
            <w:szCs w:val="28"/>
          </w:rPr>
          <w:t>B</w:t>
        </w:r>
      </w:ins>
      <w:ins w:id="156" w:author="金京" w:date="2015-06-24T18:03:00Z">
        <w:r w:rsidRPr="00B609F1">
          <w:rPr>
            <w:rFonts w:ascii="宋体" w:eastAsia="宋体" w:hAnsi="宋体" w:cs="宋体" w:hint="eastAsia"/>
            <w:bCs/>
            <w:sz w:val="28"/>
            <w:szCs w:val="28"/>
          </w:rPr>
          <w:t>页，那么读取的时候，不仅需要读取数据页，还需要去</w:t>
        </w:r>
        <w:r w:rsidRPr="00B609F1">
          <w:rPr>
            <w:rFonts w:ascii="宋体" w:eastAsia="宋体" w:hAnsi="宋体" w:cs="宋体"/>
            <w:bCs/>
            <w:sz w:val="28"/>
            <w:szCs w:val="28"/>
          </w:rPr>
          <w:t>BLOB</w:t>
        </w:r>
        <w:r w:rsidRPr="00B609F1">
          <w:rPr>
            <w:rFonts w:ascii="宋体" w:eastAsia="宋体" w:hAnsi="宋体" w:cs="宋体" w:hint="eastAsia"/>
            <w:bCs/>
            <w:sz w:val="28"/>
            <w:szCs w:val="28"/>
          </w:rPr>
          <w:t>页中读取在数据页中这个字段</w:t>
        </w:r>
        <w:r w:rsidRPr="00B609F1">
          <w:rPr>
            <w:rFonts w:ascii="宋体" w:eastAsia="宋体" w:hAnsi="宋体" w:cs="宋体"/>
            <w:bCs/>
            <w:sz w:val="28"/>
            <w:szCs w:val="28"/>
          </w:rPr>
          <w:t>768</w:t>
        </w:r>
        <w:r w:rsidRPr="00B609F1">
          <w:rPr>
            <w:rFonts w:ascii="宋体" w:eastAsia="宋体" w:hAnsi="宋体" w:cs="宋体" w:hint="eastAsia"/>
            <w:bCs/>
            <w:sz w:val="28"/>
            <w:szCs w:val="28"/>
          </w:rPr>
          <w:t>字节余下的存放在</w:t>
        </w:r>
        <w:r w:rsidRPr="00B609F1">
          <w:rPr>
            <w:rFonts w:ascii="宋体" w:eastAsia="宋体" w:hAnsi="宋体" w:cs="宋体"/>
            <w:bCs/>
            <w:sz w:val="28"/>
            <w:szCs w:val="28"/>
          </w:rPr>
          <w:t>BLOB</w:t>
        </w:r>
        <w:r w:rsidRPr="00B609F1">
          <w:rPr>
            <w:rFonts w:ascii="宋体" w:eastAsia="宋体" w:hAnsi="宋体" w:cs="宋体" w:hint="eastAsia"/>
            <w:bCs/>
            <w:sz w:val="28"/>
            <w:szCs w:val="28"/>
          </w:rPr>
          <w:t>中的数据。</w:t>
        </w:r>
      </w:ins>
    </w:p>
    <w:p w:rsidR="00B609F1" w:rsidRPr="00B609F1" w:rsidRDefault="00B609F1">
      <w:pPr>
        <w:widowControl/>
        <w:spacing w:before="100" w:beforeAutospacing="1" w:after="100" w:afterAutospacing="1" w:line="360" w:lineRule="auto"/>
        <w:jc w:val="left"/>
        <w:rPr>
          <w:ins w:id="157" w:author="金京" w:date="2015-06-24T18:03:00Z"/>
          <w:rFonts w:ascii="宋体" w:eastAsia="宋体" w:hAnsi="宋体" w:cs="宋体"/>
          <w:bCs/>
          <w:sz w:val="28"/>
          <w:szCs w:val="28"/>
        </w:rPr>
        <w:pPrChange w:id="158" w:author="金京" w:date="2015-06-24T18:05:00Z">
          <w:pPr>
            <w:pStyle w:val="a3"/>
            <w:widowControl/>
            <w:numPr>
              <w:numId w:val="10"/>
            </w:numPr>
            <w:spacing w:before="100" w:beforeAutospacing="1" w:after="100" w:afterAutospacing="1" w:line="360" w:lineRule="auto"/>
            <w:ind w:left="420" w:firstLine="560"/>
            <w:jc w:val="left"/>
          </w:pPr>
        </w:pPrChange>
      </w:pPr>
      <w:ins w:id="159" w:author="金京" w:date="2015-06-24T18:03:00Z">
        <w:r w:rsidRPr="00B609F1">
          <w:rPr>
            <w:rFonts w:ascii="宋体" w:eastAsia="宋体" w:hAnsi="宋体" w:cs="宋体"/>
            <w:bCs/>
            <w:sz w:val="28"/>
            <w:szCs w:val="28"/>
          </w:rPr>
          <w:tab/>
        </w:r>
        <w:r w:rsidRPr="00B609F1">
          <w:rPr>
            <w:rFonts w:ascii="宋体" w:eastAsia="宋体" w:hAnsi="宋体" w:cs="宋体" w:hint="eastAsia"/>
            <w:bCs/>
            <w:sz w:val="28"/>
            <w:szCs w:val="28"/>
          </w:rPr>
          <w:t>当大家准备使用</w:t>
        </w:r>
        <w:r w:rsidRPr="00B609F1">
          <w:rPr>
            <w:rFonts w:ascii="宋体" w:eastAsia="宋体" w:hAnsi="宋体" w:cs="宋体"/>
            <w:bCs/>
            <w:sz w:val="28"/>
            <w:szCs w:val="28"/>
          </w:rPr>
          <w:t>TEXT</w:t>
        </w:r>
        <w:r w:rsidRPr="00B609F1">
          <w:rPr>
            <w:rFonts w:ascii="宋体" w:eastAsia="宋体" w:hAnsi="宋体" w:cs="宋体" w:hint="eastAsia"/>
            <w:bCs/>
            <w:sz w:val="28"/>
            <w:szCs w:val="28"/>
          </w:rPr>
          <w:t>字段类型的时候</w:t>
        </w:r>
        <w:r w:rsidRPr="00B609F1">
          <w:rPr>
            <w:rFonts w:ascii="宋体" w:eastAsia="宋体" w:hAnsi="宋体" w:cs="宋体"/>
            <w:bCs/>
            <w:sz w:val="28"/>
            <w:szCs w:val="28"/>
          </w:rPr>
          <w:t>,</w:t>
        </w:r>
        <w:r w:rsidRPr="00B609F1">
          <w:rPr>
            <w:rFonts w:ascii="宋体" w:eastAsia="宋体" w:hAnsi="宋体" w:cs="宋体" w:hint="eastAsia"/>
            <w:bCs/>
            <w:sz w:val="28"/>
            <w:szCs w:val="28"/>
          </w:rPr>
          <w:t>首先需要与</w:t>
        </w:r>
      </w:ins>
      <w:ins w:id="160" w:author="金京" w:date="2015-06-24T18:32:00Z">
        <w:r w:rsidR="00335195">
          <w:rPr>
            <w:rFonts w:ascii="宋体" w:eastAsia="宋体" w:hAnsi="宋体" w:cs="宋体" w:hint="eastAsia"/>
            <w:bCs/>
            <w:sz w:val="28"/>
            <w:szCs w:val="28"/>
          </w:rPr>
          <w:t>业务</w:t>
        </w:r>
        <w:r w:rsidR="00335195">
          <w:rPr>
            <w:rFonts w:ascii="宋体" w:eastAsia="宋体" w:hAnsi="宋体" w:cs="宋体"/>
            <w:bCs/>
            <w:sz w:val="28"/>
            <w:szCs w:val="28"/>
          </w:rPr>
          <w:t>方</w:t>
        </w:r>
      </w:ins>
      <w:ins w:id="161" w:author="金京" w:date="2015-06-24T18:03:00Z">
        <w:r w:rsidRPr="00B609F1">
          <w:rPr>
            <w:rFonts w:ascii="宋体" w:eastAsia="宋体" w:hAnsi="宋体" w:cs="宋体" w:hint="eastAsia"/>
            <w:bCs/>
            <w:sz w:val="28"/>
            <w:szCs w:val="28"/>
          </w:rPr>
          <w:t>确认，是否真的需要存放这么长的数据，一般情况下所需要存放的长度远没有我们</w:t>
        </w:r>
        <w:proofErr w:type="gramStart"/>
        <w:r w:rsidRPr="00B609F1">
          <w:rPr>
            <w:rFonts w:ascii="宋体" w:eastAsia="宋体" w:hAnsi="宋体" w:cs="宋体" w:hint="eastAsia"/>
            <w:bCs/>
            <w:sz w:val="28"/>
            <w:szCs w:val="28"/>
          </w:rPr>
          <w:t>想像</w:t>
        </w:r>
        <w:proofErr w:type="gramEnd"/>
        <w:r w:rsidRPr="00B609F1">
          <w:rPr>
            <w:rFonts w:ascii="宋体" w:eastAsia="宋体" w:hAnsi="宋体" w:cs="宋体" w:hint="eastAsia"/>
            <w:bCs/>
            <w:sz w:val="28"/>
            <w:szCs w:val="28"/>
          </w:rPr>
          <w:t>中的长。</w:t>
        </w:r>
      </w:ins>
    </w:p>
    <w:p w:rsidR="00B609F1" w:rsidRPr="00FF7F6B" w:rsidRDefault="00B609F1" w:rsidP="00FF7F6B">
      <w:pPr>
        <w:pStyle w:val="a3"/>
        <w:widowControl/>
        <w:numPr>
          <w:ilvl w:val="0"/>
          <w:numId w:val="28"/>
        </w:numPr>
        <w:spacing w:before="100" w:beforeAutospacing="1" w:after="100" w:afterAutospacing="1" w:line="360" w:lineRule="auto"/>
        <w:ind w:firstLineChars="0"/>
        <w:jc w:val="left"/>
        <w:rPr>
          <w:ins w:id="162" w:author="金京" w:date="2015-06-24T18:03:00Z"/>
          <w:rFonts w:ascii="宋体" w:eastAsia="宋体" w:hAnsi="宋体" w:cs="宋体"/>
          <w:bCs/>
          <w:sz w:val="28"/>
          <w:szCs w:val="28"/>
        </w:rPr>
        <w:pPrChange w:id="163" w:author="金京" w:date="2015-06-24T18:05:00Z">
          <w:pPr>
            <w:pStyle w:val="a3"/>
            <w:widowControl/>
            <w:numPr>
              <w:numId w:val="10"/>
            </w:numPr>
            <w:spacing w:before="100" w:beforeAutospacing="1" w:after="100" w:afterAutospacing="1" w:line="360" w:lineRule="auto"/>
            <w:ind w:left="420" w:firstLine="560"/>
            <w:jc w:val="left"/>
          </w:pPr>
        </w:pPrChange>
      </w:pPr>
      <w:ins w:id="164" w:author="金京" w:date="2015-06-24T18:03:00Z">
        <w:r w:rsidRPr="00FF7F6B">
          <w:rPr>
            <w:rFonts w:ascii="宋体" w:eastAsia="宋体" w:hAnsi="宋体" w:cs="宋体"/>
            <w:bCs/>
            <w:sz w:val="28"/>
            <w:szCs w:val="28"/>
          </w:rPr>
          <w:t>VARCHAR</w:t>
        </w:r>
        <w:r w:rsidRPr="00FF7F6B">
          <w:rPr>
            <w:rFonts w:ascii="宋体" w:eastAsia="宋体" w:hAnsi="宋体" w:cs="宋体" w:hint="eastAsia"/>
            <w:bCs/>
            <w:sz w:val="28"/>
            <w:szCs w:val="28"/>
          </w:rPr>
          <w:t>存放多长数据合适</w:t>
        </w:r>
      </w:ins>
    </w:p>
    <w:p w:rsidR="00B609F1" w:rsidRDefault="00B609F1" w:rsidP="00FF7F6B">
      <w:pPr>
        <w:widowControl/>
        <w:spacing w:before="100" w:beforeAutospacing="1" w:after="100" w:afterAutospacing="1" w:line="360" w:lineRule="auto"/>
        <w:ind w:firstLine="420"/>
        <w:jc w:val="left"/>
        <w:rPr>
          <w:rFonts w:ascii="宋体" w:eastAsia="宋体" w:hAnsi="宋体" w:cs="宋体" w:hint="eastAsia"/>
          <w:bCs/>
          <w:sz w:val="28"/>
          <w:szCs w:val="28"/>
        </w:rPr>
        <w:pPrChange w:id="165" w:author="金京" w:date="2015-06-24T18:05:00Z">
          <w:pPr>
            <w:pStyle w:val="a3"/>
            <w:widowControl/>
            <w:numPr>
              <w:numId w:val="10"/>
            </w:numPr>
            <w:spacing w:before="100" w:beforeAutospacing="1" w:after="100" w:afterAutospacing="1" w:line="360" w:lineRule="auto"/>
            <w:ind w:left="420" w:firstLine="560"/>
            <w:jc w:val="left"/>
          </w:pPr>
        </w:pPrChange>
      </w:pPr>
      <w:ins w:id="166" w:author="金京" w:date="2015-06-24T18:03:00Z">
        <w:r w:rsidRPr="00B609F1">
          <w:rPr>
            <w:rFonts w:ascii="宋体" w:eastAsia="宋体" w:hAnsi="宋体" w:cs="宋体" w:hint="eastAsia"/>
            <w:bCs/>
            <w:sz w:val="28"/>
            <w:szCs w:val="28"/>
          </w:rPr>
          <w:lastRenderedPageBreak/>
          <w:t>前面已经提到过一行记录的最大长度的阀值是</w:t>
        </w:r>
        <w:r w:rsidRPr="00B609F1">
          <w:rPr>
            <w:rFonts w:ascii="宋体" w:eastAsia="宋体" w:hAnsi="宋体" w:cs="宋体"/>
            <w:bCs/>
            <w:sz w:val="28"/>
            <w:szCs w:val="28"/>
          </w:rPr>
          <w:t>8098</w:t>
        </w:r>
        <w:r w:rsidRPr="00B609F1">
          <w:rPr>
            <w:rFonts w:ascii="宋体" w:eastAsia="宋体" w:hAnsi="宋体" w:cs="宋体" w:hint="eastAsia"/>
            <w:bCs/>
            <w:sz w:val="28"/>
            <w:szCs w:val="28"/>
          </w:rPr>
          <w:t>。以</w:t>
        </w:r>
        <w:r w:rsidRPr="00B609F1">
          <w:rPr>
            <w:rFonts w:ascii="宋体" w:eastAsia="宋体" w:hAnsi="宋体" w:cs="宋体"/>
            <w:bCs/>
            <w:sz w:val="28"/>
            <w:szCs w:val="28"/>
          </w:rPr>
          <w:t>UTF8</w:t>
        </w:r>
        <w:r w:rsidRPr="00B609F1">
          <w:rPr>
            <w:rFonts w:ascii="宋体" w:eastAsia="宋体" w:hAnsi="宋体" w:cs="宋体" w:hint="eastAsia"/>
            <w:bCs/>
            <w:sz w:val="28"/>
            <w:szCs w:val="28"/>
          </w:rPr>
          <w:t>为例</w:t>
        </w:r>
        <w:r w:rsidRPr="00B609F1">
          <w:rPr>
            <w:rFonts w:ascii="宋体" w:eastAsia="宋体" w:hAnsi="宋体" w:cs="宋体"/>
            <w:bCs/>
            <w:sz w:val="28"/>
            <w:szCs w:val="28"/>
          </w:rPr>
          <w:t>,</w:t>
        </w:r>
        <w:r w:rsidRPr="00B609F1">
          <w:rPr>
            <w:rFonts w:ascii="宋体" w:eastAsia="宋体" w:hAnsi="宋体" w:cs="宋体" w:hint="eastAsia"/>
            <w:bCs/>
            <w:sz w:val="28"/>
            <w:szCs w:val="28"/>
          </w:rPr>
          <w:t>则为</w:t>
        </w:r>
        <w:r w:rsidRPr="00B609F1">
          <w:rPr>
            <w:rFonts w:ascii="宋体" w:eastAsia="宋体" w:hAnsi="宋体" w:cs="宋体"/>
            <w:bCs/>
            <w:sz w:val="28"/>
            <w:szCs w:val="28"/>
          </w:rPr>
          <w:t>8098/3=2699</w:t>
        </w:r>
        <w:r w:rsidRPr="00B609F1">
          <w:rPr>
            <w:rFonts w:ascii="宋体" w:eastAsia="宋体" w:hAnsi="宋体" w:cs="宋体" w:hint="eastAsia"/>
            <w:bCs/>
            <w:sz w:val="28"/>
            <w:szCs w:val="28"/>
          </w:rPr>
          <w:t>。结合表定义中所有字段情况，当一行所有字段长度小于</w:t>
        </w:r>
        <w:r w:rsidRPr="00B609F1">
          <w:rPr>
            <w:rFonts w:ascii="宋体" w:eastAsia="宋体" w:hAnsi="宋体" w:cs="宋体"/>
            <w:bCs/>
            <w:sz w:val="28"/>
            <w:szCs w:val="28"/>
            <w:rPrChange w:id="167" w:author="金京" w:date="2015-06-24T18:05:00Z">
              <w:rPr>
                <w:rFonts w:ascii="宋体" w:eastAsia="宋体" w:hAnsi="宋体" w:cs="宋体"/>
                <w:b/>
                <w:bCs/>
                <w:sz w:val="28"/>
                <w:szCs w:val="28"/>
              </w:rPr>
            </w:rPrChange>
          </w:rPr>
          <w:t>2699</w:t>
        </w:r>
        <w:r w:rsidRPr="00B609F1">
          <w:rPr>
            <w:rFonts w:ascii="宋体" w:eastAsia="宋体" w:hAnsi="宋体" w:cs="宋体" w:hint="eastAsia"/>
            <w:bCs/>
            <w:sz w:val="28"/>
            <w:szCs w:val="28"/>
          </w:rPr>
          <w:t>的时候最佳，不会有数据存放在</w:t>
        </w:r>
        <w:r w:rsidRPr="00B609F1">
          <w:rPr>
            <w:rFonts w:ascii="宋体" w:eastAsia="宋体" w:hAnsi="宋体" w:cs="宋体"/>
            <w:bCs/>
            <w:sz w:val="28"/>
            <w:szCs w:val="28"/>
          </w:rPr>
          <w:t>BLOB</w:t>
        </w:r>
        <w:r w:rsidRPr="00B609F1">
          <w:rPr>
            <w:rFonts w:ascii="宋体" w:eastAsia="宋体" w:hAnsi="宋体" w:cs="宋体" w:hint="eastAsia"/>
            <w:bCs/>
            <w:sz w:val="28"/>
            <w:szCs w:val="28"/>
          </w:rPr>
          <w:t>页中。当然，这只是一个参考值。如果能在这个范围内当然最好不过。如果需要大于这个值，以</w:t>
        </w:r>
        <w:r w:rsidRPr="00B609F1">
          <w:rPr>
            <w:rFonts w:ascii="宋体" w:eastAsia="宋体" w:hAnsi="宋体" w:cs="宋体"/>
            <w:bCs/>
            <w:sz w:val="28"/>
            <w:szCs w:val="28"/>
          </w:rPr>
          <w:t>UTF8</w:t>
        </w:r>
        <w:r w:rsidRPr="00B609F1">
          <w:rPr>
            <w:rFonts w:ascii="宋体" w:eastAsia="宋体" w:hAnsi="宋体" w:cs="宋体" w:hint="eastAsia"/>
            <w:bCs/>
            <w:sz w:val="28"/>
            <w:szCs w:val="28"/>
          </w:rPr>
          <w:t>为例，</w:t>
        </w:r>
        <w:r w:rsidRPr="00B609F1">
          <w:rPr>
            <w:rFonts w:ascii="宋体" w:eastAsia="宋体" w:hAnsi="宋体" w:cs="宋体"/>
            <w:bCs/>
            <w:sz w:val="28"/>
            <w:szCs w:val="28"/>
          </w:rPr>
          <w:t>VARCHAR</w:t>
        </w:r>
        <w:r w:rsidRPr="00B609F1">
          <w:rPr>
            <w:rFonts w:ascii="宋体" w:eastAsia="宋体" w:hAnsi="宋体" w:cs="宋体" w:hint="eastAsia"/>
            <w:bCs/>
            <w:sz w:val="28"/>
            <w:szCs w:val="28"/>
          </w:rPr>
          <w:t>最长也就</w:t>
        </w:r>
        <w:r w:rsidRPr="00B609F1">
          <w:rPr>
            <w:rFonts w:ascii="宋体" w:eastAsia="宋体" w:hAnsi="宋体" w:cs="宋体"/>
            <w:bCs/>
            <w:sz w:val="28"/>
            <w:szCs w:val="28"/>
          </w:rPr>
          <w:t>20000</w:t>
        </w:r>
        <w:r w:rsidRPr="00B609F1">
          <w:rPr>
            <w:rFonts w:ascii="宋体" w:eastAsia="宋体" w:hAnsi="宋体" w:cs="宋体" w:hint="eastAsia"/>
            <w:bCs/>
            <w:sz w:val="28"/>
            <w:szCs w:val="28"/>
          </w:rPr>
          <w:t>字符多点，再大就如前面的情况自动转成</w:t>
        </w:r>
        <w:r w:rsidRPr="00B609F1">
          <w:rPr>
            <w:rFonts w:ascii="宋体" w:eastAsia="宋体" w:hAnsi="宋体" w:cs="宋体"/>
            <w:bCs/>
            <w:sz w:val="28"/>
            <w:szCs w:val="28"/>
          </w:rPr>
          <w:t>MEDIUMTEXT</w:t>
        </w:r>
        <w:r w:rsidRPr="00B609F1">
          <w:rPr>
            <w:rFonts w:ascii="宋体" w:eastAsia="宋体" w:hAnsi="宋体" w:cs="宋体" w:hint="eastAsia"/>
            <w:bCs/>
            <w:sz w:val="28"/>
            <w:szCs w:val="28"/>
          </w:rPr>
          <w:t>了。结合</w:t>
        </w:r>
        <w:r w:rsidRPr="00B609F1">
          <w:rPr>
            <w:rFonts w:ascii="宋体" w:eastAsia="宋体" w:hAnsi="宋体" w:cs="宋体"/>
            <w:bCs/>
            <w:sz w:val="28"/>
            <w:szCs w:val="28"/>
          </w:rPr>
          <w:t>QPS</w:t>
        </w:r>
        <w:r w:rsidRPr="00B609F1">
          <w:rPr>
            <w:rFonts w:ascii="宋体" w:eastAsia="宋体" w:hAnsi="宋体" w:cs="宋体" w:hint="eastAsia"/>
            <w:bCs/>
            <w:sz w:val="28"/>
            <w:szCs w:val="28"/>
          </w:rPr>
          <w:t>计算出查询的网络消耗，再由</w:t>
        </w:r>
        <w:r w:rsidRPr="00B609F1">
          <w:rPr>
            <w:rFonts w:ascii="宋体" w:eastAsia="宋体" w:hAnsi="宋体" w:cs="宋体"/>
            <w:bCs/>
            <w:sz w:val="28"/>
            <w:szCs w:val="28"/>
          </w:rPr>
          <w:t>DBA</w:t>
        </w:r>
        <w:r w:rsidRPr="00B609F1">
          <w:rPr>
            <w:rFonts w:ascii="宋体" w:eastAsia="宋体" w:hAnsi="宋体" w:cs="宋体" w:hint="eastAsia"/>
            <w:bCs/>
            <w:sz w:val="28"/>
            <w:szCs w:val="28"/>
          </w:rPr>
          <w:t>综合评估便可。就通常情况来说业务需求不会超过</w:t>
        </w:r>
        <w:r w:rsidRPr="00B609F1">
          <w:rPr>
            <w:rFonts w:ascii="宋体" w:eastAsia="宋体" w:hAnsi="宋体" w:cs="宋体"/>
            <w:bCs/>
            <w:sz w:val="28"/>
            <w:szCs w:val="28"/>
            <w:rPrChange w:id="168" w:author="金京" w:date="2015-06-24T18:05:00Z">
              <w:rPr>
                <w:rFonts w:ascii="宋体" w:eastAsia="宋体" w:hAnsi="宋体" w:cs="宋体"/>
                <w:b/>
                <w:bCs/>
                <w:sz w:val="28"/>
                <w:szCs w:val="28"/>
              </w:rPr>
            </w:rPrChange>
          </w:rPr>
          <w:t>7000</w:t>
        </w:r>
        <w:r w:rsidRPr="00B609F1">
          <w:rPr>
            <w:rFonts w:ascii="宋体" w:eastAsia="宋体" w:hAnsi="宋体" w:cs="宋体" w:hint="eastAsia"/>
            <w:bCs/>
            <w:sz w:val="28"/>
            <w:szCs w:val="28"/>
          </w:rPr>
          <w:t>字符长度。</w:t>
        </w:r>
      </w:ins>
    </w:p>
    <w:p w:rsidR="00B75334" w:rsidRPr="00B75334" w:rsidRDefault="00B75334" w:rsidP="00B75334">
      <w:pPr>
        <w:widowControl/>
        <w:spacing w:before="100" w:beforeAutospacing="1" w:after="100" w:afterAutospacing="1" w:line="360" w:lineRule="auto"/>
        <w:jc w:val="left"/>
        <w:rPr>
          <w:ins w:id="169" w:author="金京" w:date="2015-06-24T18:03:00Z"/>
          <w:rStyle w:val="3Char"/>
          <w:rFonts w:ascii="宋体" w:hAnsi="宋体" w:cs="宋体"/>
          <w:b w:val="0"/>
          <w:bCs w:val="0"/>
          <w:sz w:val="28"/>
          <w:szCs w:val="28"/>
          <w:highlight w:val="green"/>
        </w:rPr>
      </w:pPr>
      <w:r w:rsidRPr="00B75334">
        <w:rPr>
          <w:rStyle w:val="3Char"/>
          <w:rFonts w:ascii="宋体" w:hAnsi="宋体" w:cs="宋体" w:hint="eastAsia"/>
          <w:b w:val="0"/>
          <w:bCs w:val="0"/>
          <w:sz w:val="28"/>
          <w:szCs w:val="28"/>
          <w:highlight w:val="green"/>
        </w:rPr>
        <w:t>UTF8字符集下，VARCHAR类型长度建议2699以下；GBK字符集下，VARCHAR类型长度建议4049以下。</w:t>
      </w:r>
    </w:p>
    <w:p w:rsidR="00B609F1" w:rsidRPr="00B75334" w:rsidRDefault="00B609F1" w:rsidP="00B75334">
      <w:pPr>
        <w:pStyle w:val="a3"/>
        <w:widowControl/>
        <w:numPr>
          <w:ilvl w:val="0"/>
          <w:numId w:val="28"/>
        </w:numPr>
        <w:spacing w:before="100" w:beforeAutospacing="1" w:after="100" w:afterAutospacing="1" w:line="360" w:lineRule="auto"/>
        <w:ind w:firstLineChars="0"/>
        <w:jc w:val="left"/>
        <w:rPr>
          <w:ins w:id="170" w:author="金京" w:date="2015-06-24T18:03:00Z"/>
          <w:rFonts w:ascii="宋体" w:eastAsia="宋体" w:hAnsi="宋体" w:cs="宋体"/>
          <w:bCs/>
          <w:sz w:val="28"/>
          <w:szCs w:val="28"/>
        </w:rPr>
        <w:pPrChange w:id="171" w:author="金京" w:date="2015-06-24T18:05:00Z">
          <w:pPr>
            <w:pStyle w:val="a3"/>
            <w:widowControl/>
            <w:numPr>
              <w:numId w:val="10"/>
            </w:numPr>
            <w:spacing w:before="100" w:beforeAutospacing="1" w:after="100" w:afterAutospacing="1" w:line="360" w:lineRule="auto"/>
            <w:ind w:left="420" w:firstLine="560"/>
            <w:jc w:val="left"/>
          </w:pPr>
        </w:pPrChange>
      </w:pPr>
      <w:ins w:id="172" w:author="金京" w:date="2015-06-24T18:03:00Z">
        <w:r w:rsidRPr="00B75334">
          <w:rPr>
            <w:rFonts w:ascii="宋体" w:eastAsia="宋体" w:hAnsi="宋体" w:cs="宋体"/>
            <w:bCs/>
            <w:sz w:val="28"/>
            <w:szCs w:val="28"/>
          </w:rPr>
          <w:t>VARBINARY,BINARY</w:t>
        </w:r>
        <w:r w:rsidRPr="00B75334">
          <w:rPr>
            <w:rFonts w:ascii="宋体" w:eastAsia="宋体" w:hAnsi="宋体" w:cs="宋体" w:hint="eastAsia"/>
            <w:bCs/>
            <w:sz w:val="28"/>
            <w:szCs w:val="28"/>
          </w:rPr>
          <w:t>的选择</w:t>
        </w:r>
        <w:r w:rsidRPr="00B75334">
          <w:rPr>
            <w:rFonts w:ascii="宋体" w:eastAsia="宋体" w:hAnsi="宋体" w:cs="宋体"/>
            <w:bCs/>
            <w:sz w:val="28"/>
            <w:szCs w:val="28"/>
          </w:rPr>
          <w:t xml:space="preserve"> </w:t>
        </w:r>
      </w:ins>
    </w:p>
    <w:p w:rsidR="001820A7" w:rsidRPr="00B609F1" w:rsidDel="00B609F1" w:rsidRDefault="00B609F1">
      <w:pPr>
        <w:widowControl/>
        <w:spacing w:before="100" w:beforeAutospacing="1" w:after="100" w:afterAutospacing="1" w:line="360" w:lineRule="auto"/>
        <w:jc w:val="left"/>
        <w:rPr>
          <w:del w:id="173" w:author="金京" w:date="2015-06-24T18:03:00Z"/>
          <w:rPrChange w:id="174" w:author="金京" w:date="2015-06-24T18:05:00Z">
            <w:rPr>
              <w:del w:id="175" w:author="金京" w:date="2015-06-24T18:03:00Z"/>
              <w:rStyle w:val="3Char"/>
              <w:rFonts w:ascii="宋体" w:hAnsi="宋体" w:cs="宋体"/>
              <w:b w:val="0"/>
              <w:sz w:val="28"/>
              <w:szCs w:val="28"/>
            </w:rPr>
          </w:rPrChange>
        </w:rPr>
        <w:pPrChange w:id="176" w:author="金京" w:date="2015-06-24T18:05:00Z">
          <w:pPr>
            <w:widowControl/>
            <w:spacing w:before="100" w:beforeAutospacing="1" w:after="100" w:afterAutospacing="1" w:line="360" w:lineRule="auto"/>
            <w:ind w:firstLine="420"/>
            <w:jc w:val="left"/>
          </w:pPr>
        </w:pPrChange>
      </w:pPr>
      <w:ins w:id="177" w:author="金京" w:date="2015-06-24T18:03:00Z">
        <w:r w:rsidRPr="00B609F1">
          <w:rPr>
            <w:rFonts w:ascii="宋体" w:eastAsia="宋体" w:hAnsi="宋体" w:cs="宋体" w:hint="eastAsia"/>
            <w:bCs/>
            <w:sz w:val="28"/>
            <w:szCs w:val="28"/>
          </w:rPr>
          <w:t>线上比较典型的应用是使用</w:t>
        </w:r>
        <w:r w:rsidRPr="00B609F1">
          <w:rPr>
            <w:rFonts w:ascii="宋体" w:eastAsia="宋体" w:hAnsi="宋体" w:cs="宋体"/>
            <w:bCs/>
            <w:sz w:val="28"/>
            <w:szCs w:val="28"/>
          </w:rPr>
          <w:t>VARBINARY</w:t>
        </w:r>
        <w:r w:rsidRPr="00B609F1">
          <w:rPr>
            <w:rFonts w:ascii="宋体" w:eastAsia="宋体" w:hAnsi="宋体" w:cs="宋体" w:hint="eastAsia"/>
            <w:bCs/>
            <w:sz w:val="28"/>
            <w:szCs w:val="28"/>
          </w:rPr>
          <w:t>存放</w:t>
        </w:r>
        <w:proofErr w:type="gramStart"/>
        <w:r w:rsidRPr="00B609F1">
          <w:rPr>
            <w:rFonts w:ascii="宋体" w:eastAsia="宋体" w:hAnsi="宋体" w:cs="宋体" w:hint="eastAsia"/>
            <w:bCs/>
            <w:sz w:val="28"/>
            <w:szCs w:val="28"/>
          </w:rPr>
          <w:t>二维码图像</w:t>
        </w:r>
        <w:proofErr w:type="gramEnd"/>
        <w:r w:rsidRPr="00B609F1">
          <w:rPr>
            <w:rFonts w:ascii="宋体" w:eastAsia="宋体" w:hAnsi="宋体" w:cs="宋体" w:hint="eastAsia"/>
            <w:bCs/>
            <w:sz w:val="28"/>
            <w:szCs w:val="28"/>
          </w:rPr>
          <w:t>二进制信息（这种情况相对比较特殊，线上</w:t>
        </w:r>
        <w:r w:rsidRPr="00B609F1">
          <w:rPr>
            <w:rFonts w:ascii="宋体" w:eastAsia="宋体" w:hAnsi="宋体" w:cs="宋体"/>
            <w:bCs/>
            <w:sz w:val="28"/>
            <w:szCs w:val="28"/>
          </w:rPr>
          <w:t>MySQL</w:t>
        </w:r>
        <w:r w:rsidRPr="00B609F1">
          <w:rPr>
            <w:rFonts w:ascii="宋体" w:eastAsia="宋体" w:hAnsi="宋体" w:cs="宋体" w:hint="eastAsia"/>
            <w:bCs/>
            <w:sz w:val="28"/>
            <w:szCs w:val="28"/>
          </w:rPr>
          <w:t>不允许用来存放图片、音、视频等）。</w:t>
        </w:r>
      </w:ins>
      <w:del w:id="178" w:author="金京" w:date="2015-06-24T18:03:00Z">
        <w:r w:rsidR="001F737A" w:rsidRPr="00B609F1" w:rsidDel="00B609F1">
          <w:rPr>
            <w:rFonts w:hint="eastAsia"/>
            <w:rPrChange w:id="179" w:author="金京" w:date="2015-06-24T18:05:00Z">
              <w:rPr>
                <w:rStyle w:val="3Char"/>
                <w:rFonts w:ascii="宋体" w:hAnsi="宋体" w:cs="宋体" w:hint="eastAsia"/>
                <w:b w:val="0"/>
                <w:sz w:val="28"/>
                <w:szCs w:val="28"/>
              </w:rPr>
            </w:rPrChange>
          </w:rPr>
          <w:delText>非万不得已不要使用</w:delText>
        </w:r>
        <w:r w:rsidR="001F737A" w:rsidRPr="00B609F1" w:rsidDel="00B609F1">
          <w:rPr>
            <w:rPrChange w:id="180" w:author="金京" w:date="2015-06-24T18:05:00Z">
              <w:rPr>
                <w:rStyle w:val="3Char"/>
                <w:rFonts w:ascii="宋体" w:hAnsi="宋体" w:cs="宋体"/>
                <w:b w:val="0"/>
                <w:sz w:val="28"/>
                <w:szCs w:val="28"/>
                <w:highlight w:val="green"/>
              </w:rPr>
            </w:rPrChange>
          </w:rPr>
          <w:delText xml:space="preserve"> TEXT </w:delText>
        </w:r>
        <w:r w:rsidR="001F737A" w:rsidRPr="00B609F1" w:rsidDel="00B609F1">
          <w:rPr>
            <w:rFonts w:hint="eastAsia"/>
            <w:rPrChange w:id="181" w:author="金京" w:date="2015-06-24T18:05:00Z">
              <w:rPr>
                <w:rStyle w:val="3Char"/>
                <w:rFonts w:ascii="宋体" w:hAnsi="宋体" w:cs="宋体" w:hint="eastAsia"/>
                <w:b w:val="0"/>
                <w:sz w:val="28"/>
                <w:szCs w:val="28"/>
                <w:highlight w:val="green"/>
              </w:rPr>
            </w:rPrChange>
          </w:rPr>
          <w:delText>数据类型，其处理方式决定了他的性能要低于</w:delText>
        </w:r>
        <w:r w:rsidR="001F737A" w:rsidRPr="00B609F1" w:rsidDel="00B609F1">
          <w:rPr>
            <w:rPrChange w:id="182" w:author="金京" w:date="2015-06-24T18:05:00Z">
              <w:rPr>
                <w:rStyle w:val="3Char"/>
                <w:rFonts w:ascii="宋体" w:hAnsi="宋体" w:cs="宋体"/>
                <w:b w:val="0"/>
                <w:sz w:val="28"/>
                <w:szCs w:val="28"/>
              </w:rPr>
            </w:rPrChange>
          </w:rPr>
          <w:delText>char</w:delText>
        </w:r>
        <w:r w:rsidR="001F737A" w:rsidRPr="00B609F1" w:rsidDel="00B609F1">
          <w:rPr>
            <w:rFonts w:hint="eastAsia"/>
            <w:rPrChange w:id="183" w:author="金京" w:date="2015-06-24T18:05:00Z">
              <w:rPr>
                <w:rStyle w:val="3Char"/>
                <w:rFonts w:ascii="宋体" w:hAnsi="宋体" w:cs="宋体" w:hint="eastAsia"/>
                <w:b w:val="0"/>
                <w:sz w:val="28"/>
                <w:szCs w:val="28"/>
              </w:rPr>
            </w:rPrChange>
          </w:rPr>
          <w:delText>或者是</w:delText>
        </w:r>
        <w:r w:rsidR="001F737A" w:rsidRPr="00B609F1" w:rsidDel="00B609F1">
          <w:rPr>
            <w:rPrChange w:id="184" w:author="金京" w:date="2015-06-24T18:05:00Z">
              <w:rPr>
                <w:rStyle w:val="3Char"/>
                <w:rFonts w:ascii="宋体" w:hAnsi="宋体" w:cs="宋体"/>
                <w:b w:val="0"/>
                <w:sz w:val="28"/>
                <w:szCs w:val="28"/>
              </w:rPr>
            </w:rPrChange>
          </w:rPr>
          <w:delText>varchar</w:delText>
        </w:r>
        <w:r w:rsidR="001F737A" w:rsidRPr="00B609F1" w:rsidDel="00B609F1">
          <w:rPr>
            <w:rFonts w:hint="eastAsia"/>
            <w:rPrChange w:id="185" w:author="金京" w:date="2015-06-24T18:05:00Z">
              <w:rPr>
                <w:rStyle w:val="3Char"/>
                <w:rFonts w:ascii="宋体" w:hAnsi="宋体" w:cs="宋体" w:hint="eastAsia"/>
                <w:b w:val="0"/>
                <w:sz w:val="28"/>
                <w:szCs w:val="28"/>
              </w:rPr>
            </w:rPrChange>
          </w:rPr>
          <w:delText>类型的处理。定长字段，建议使用</w:delText>
        </w:r>
        <w:r w:rsidR="001F737A" w:rsidRPr="00B609F1" w:rsidDel="00B609F1">
          <w:rPr>
            <w:rPrChange w:id="186" w:author="金京" w:date="2015-06-24T18:05:00Z">
              <w:rPr>
                <w:rStyle w:val="3Char"/>
                <w:rFonts w:ascii="宋体" w:hAnsi="宋体" w:cs="宋体"/>
                <w:b w:val="0"/>
                <w:sz w:val="28"/>
                <w:szCs w:val="28"/>
              </w:rPr>
            </w:rPrChange>
          </w:rPr>
          <w:delText xml:space="preserve"> CHAR </w:delText>
        </w:r>
        <w:r w:rsidR="001F737A" w:rsidRPr="00B609F1" w:rsidDel="00B609F1">
          <w:rPr>
            <w:rFonts w:hint="eastAsia"/>
            <w:rPrChange w:id="187" w:author="金京" w:date="2015-06-24T18:05:00Z">
              <w:rPr>
                <w:rStyle w:val="3Char"/>
                <w:rFonts w:ascii="宋体" w:hAnsi="宋体" w:cs="宋体" w:hint="eastAsia"/>
                <w:b w:val="0"/>
                <w:sz w:val="28"/>
                <w:szCs w:val="28"/>
              </w:rPr>
            </w:rPrChange>
          </w:rPr>
          <w:delText>类型，不定长字段尽量使用</w:delText>
        </w:r>
        <w:r w:rsidR="001F737A" w:rsidRPr="00B609F1" w:rsidDel="00B609F1">
          <w:rPr>
            <w:rPrChange w:id="188" w:author="金京" w:date="2015-06-24T18:05:00Z">
              <w:rPr>
                <w:rStyle w:val="3Char"/>
                <w:rFonts w:ascii="宋体" w:hAnsi="宋体" w:cs="宋体"/>
                <w:b w:val="0"/>
                <w:sz w:val="28"/>
                <w:szCs w:val="28"/>
              </w:rPr>
            </w:rPrChange>
          </w:rPr>
          <w:delText xml:space="preserve"> VARCHAR</w:delText>
        </w:r>
        <w:r w:rsidR="001F737A" w:rsidRPr="00B609F1" w:rsidDel="00B609F1">
          <w:rPr>
            <w:rFonts w:hint="eastAsia"/>
            <w:rPrChange w:id="189" w:author="金京" w:date="2015-06-24T18:05:00Z">
              <w:rPr>
                <w:rStyle w:val="3Char"/>
                <w:rFonts w:ascii="宋体" w:hAnsi="宋体" w:cs="宋体" w:hint="eastAsia"/>
                <w:b w:val="0"/>
                <w:sz w:val="28"/>
                <w:szCs w:val="28"/>
              </w:rPr>
            </w:rPrChange>
          </w:rPr>
          <w:delText>，且仅仅设定适当的最大长度，而不是非常随意的给一个很大的最大长度限定，因为</w:delText>
        </w:r>
      </w:del>
      <w:del w:id="190" w:author="金京" w:date="2015-06-24T17:56:00Z">
        <w:r w:rsidR="001F737A" w:rsidRPr="00B609F1" w:rsidDel="00745346">
          <w:rPr>
            <w:rFonts w:hint="eastAsia"/>
            <w:rPrChange w:id="191" w:author="金京" w:date="2015-06-24T18:05:00Z">
              <w:rPr>
                <w:rStyle w:val="3Char"/>
                <w:rFonts w:ascii="宋体" w:hAnsi="宋体" w:cs="宋体" w:hint="eastAsia"/>
                <w:b w:val="0"/>
                <w:sz w:val="28"/>
                <w:szCs w:val="28"/>
              </w:rPr>
            </w:rPrChange>
          </w:rPr>
          <w:delText>不同</w:delText>
        </w:r>
      </w:del>
      <w:del w:id="192" w:author="金京" w:date="2015-06-24T17:55:00Z">
        <w:r w:rsidR="001F737A" w:rsidRPr="00B609F1" w:rsidDel="00745346">
          <w:rPr>
            <w:rFonts w:hint="eastAsia"/>
            <w:rPrChange w:id="193" w:author="金京" w:date="2015-06-24T18:05:00Z">
              <w:rPr>
                <w:rStyle w:val="3Char"/>
                <w:rFonts w:ascii="宋体" w:hAnsi="宋体" w:cs="宋体" w:hint="eastAsia"/>
                <w:b w:val="0"/>
                <w:sz w:val="28"/>
                <w:szCs w:val="28"/>
              </w:rPr>
            </w:rPrChange>
          </w:rPr>
          <w:delText>的长度范围，</w:delText>
        </w:r>
        <w:r w:rsidR="001F737A" w:rsidRPr="00B609F1" w:rsidDel="00745346">
          <w:rPr>
            <w:rPrChange w:id="194" w:author="金京" w:date="2015-06-24T18:05:00Z">
              <w:rPr>
                <w:rStyle w:val="3Char"/>
                <w:rFonts w:ascii="宋体" w:hAnsi="宋体" w:cs="宋体"/>
                <w:b w:val="0"/>
                <w:sz w:val="28"/>
                <w:szCs w:val="28"/>
              </w:rPr>
            </w:rPrChange>
          </w:rPr>
          <w:delText>MySQL</w:delText>
        </w:r>
        <w:r w:rsidR="001F737A" w:rsidRPr="00B609F1" w:rsidDel="00745346">
          <w:rPr>
            <w:rFonts w:hint="eastAsia"/>
            <w:rPrChange w:id="195" w:author="金京" w:date="2015-06-24T18:05:00Z">
              <w:rPr>
                <w:rStyle w:val="3Char"/>
                <w:rFonts w:ascii="宋体" w:hAnsi="宋体" w:cs="宋体" w:hint="eastAsia"/>
                <w:b w:val="0"/>
                <w:sz w:val="28"/>
                <w:szCs w:val="28"/>
              </w:rPr>
            </w:rPrChange>
          </w:rPr>
          <w:delText>也会有不一样的存储处理</w:delText>
        </w:r>
      </w:del>
      <w:del w:id="196" w:author="金京" w:date="2015-06-24T18:03:00Z">
        <w:r w:rsidR="001F737A" w:rsidRPr="00B609F1" w:rsidDel="00B609F1">
          <w:rPr>
            <w:rFonts w:hint="eastAsia"/>
            <w:rPrChange w:id="197" w:author="金京" w:date="2015-06-24T18:05:00Z">
              <w:rPr>
                <w:rStyle w:val="3Char"/>
                <w:rFonts w:ascii="宋体" w:hAnsi="宋体" w:cs="宋体" w:hint="eastAsia"/>
                <w:b w:val="0"/>
                <w:sz w:val="28"/>
                <w:szCs w:val="28"/>
              </w:rPr>
            </w:rPrChange>
          </w:rPr>
          <w:delText>。</w:delText>
        </w:r>
      </w:del>
    </w:p>
    <w:p w:rsidR="000F24AC" w:rsidRPr="00B609F1" w:rsidRDefault="0053679B">
      <w:pPr>
        <w:widowControl/>
        <w:spacing w:before="100" w:beforeAutospacing="1" w:after="100" w:afterAutospacing="1" w:line="360" w:lineRule="auto"/>
        <w:jc w:val="left"/>
        <w:rPr>
          <w:rPrChange w:id="198" w:author="金京" w:date="2015-06-24T18:05:00Z">
            <w:rPr>
              <w:rStyle w:val="3Char"/>
              <w:rFonts w:ascii="宋体" w:hAnsi="宋体" w:cs="宋体"/>
              <w:b w:val="0"/>
              <w:sz w:val="28"/>
              <w:szCs w:val="28"/>
            </w:rPr>
          </w:rPrChange>
        </w:rPr>
        <w:pPrChange w:id="199" w:author="金京" w:date="2015-06-24T18:05:00Z">
          <w:pPr>
            <w:ind w:firstLine="420"/>
          </w:pPr>
        </w:pPrChange>
      </w:pPr>
      <w:del w:id="200" w:author="金京" w:date="2015-06-24T18:03:00Z">
        <w:r w:rsidRPr="00B609F1" w:rsidDel="00B609F1">
          <w:rPr>
            <w:rPrChange w:id="201" w:author="金京" w:date="2015-06-24T18:05:00Z">
              <w:rPr>
                <w:rStyle w:val="3Char"/>
                <w:rFonts w:ascii="宋体" w:hAnsi="宋体" w:cs="宋体"/>
                <w:b w:val="0"/>
                <w:sz w:val="28"/>
                <w:szCs w:val="28"/>
                <w:highlight w:val="green"/>
              </w:rPr>
            </w:rPrChange>
          </w:rPr>
          <w:delText>VARCHAR(N)</w:delText>
        </w:r>
        <w:r w:rsidRPr="00B609F1" w:rsidDel="00B609F1">
          <w:rPr>
            <w:rFonts w:hint="eastAsia"/>
            <w:rPrChange w:id="202" w:author="金京" w:date="2015-06-24T18:05:00Z">
              <w:rPr>
                <w:rStyle w:val="3Char"/>
                <w:rFonts w:ascii="宋体" w:hAnsi="宋体" w:cs="宋体" w:hint="eastAsia"/>
                <w:b w:val="0"/>
                <w:sz w:val="28"/>
                <w:szCs w:val="28"/>
                <w:highlight w:val="green"/>
              </w:rPr>
            </w:rPrChange>
          </w:rPr>
          <w:delText>，</w:delText>
        </w:r>
        <w:r w:rsidRPr="00B609F1" w:rsidDel="00B609F1">
          <w:rPr>
            <w:rPrChange w:id="203" w:author="金京" w:date="2015-06-24T18:05:00Z">
              <w:rPr>
                <w:rStyle w:val="3Char"/>
                <w:rFonts w:ascii="宋体" w:hAnsi="宋体" w:cs="宋体"/>
                <w:b w:val="0"/>
                <w:sz w:val="28"/>
                <w:szCs w:val="28"/>
                <w:highlight w:val="green"/>
              </w:rPr>
            </w:rPrChange>
          </w:rPr>
          <w:delText>N</w:delText>
        </w:r>
        <w:r w:rsidR="00C570BD" w:rsidRPr="00B609F1" w:rsidDel="00B609F1">
          <w:rPr>
            <w:rFonts w:hint="eastAsia"/>
            <w:rPrChange w:id="204" w:author="金京" w:date="2015-06-24T18:05:00Z">
              <w:rPr>
                <w:rStyle w:val="3Char"/>
                <w:rFonts w:ascii="宋体" w:hAnsi="宋体" w:cs="宋体" w:hint="eastAsia"/>
                <w:b w:val="0"/>
                <w:sz w:val="28"/>
                <w:szCs w:val="28"/>
                <w:highlight w:val="green"/>
              </w:rPr>
            </w:rPrChange>
          </w:rPr>
          <w:delText>表示的是</w:delText>
        </w:r>
      </w:del>
      <w:del w:id="205" w:author="金京" w:date="2015-06-24T17:34:00Z">
        <w:r w:rsidR="00C570BD" w:rsidRPr="00B609F1" w:rsidDel="0061448F">
          <w:rPr>
            <w:rFonts w:hint="eastAsia"/>
            <w:rPrChange w:id="206" w:author="金京" w:date="2015-06-24T18:05:00Z">
              <w:rPr>
                <w:rStyle w:val="3Char"/>
                <w:rFonts w:ascii="宋体" w:hAnsi="宋体" w:cs="宋体" w:hint="eastAsia"/>
                <w:b w:val="0"/>
                <w:sz w:val="28"/>
                <w:szCs w:val="28"/>
                <w:highlight w:val="green"/>
              </w:rPr>
            </w:rPrChange>
          </w:rPr>
          <w:delText>字节数</w:delText>
        </w:r>
      </w:del>
      <w:del w:id="207" w:author="金京" w:date="2015-06-24T18:03:00Z">
        <w:r w:rsidR="00C570BD" w:rsidRPr="00B609F1" w:rsidDel="00B609F1">
          <w:rPr>
            <w:rFonts w:hint="eastAsia"/>
            <w:rPrChange w:id="208" w:author="金京" w:date="2015-06-24T18:05:00Z">
              <w:rPr>
                <w:rStyle w:val="3Char"/>
                <w:rFonts w:ascii="宋体" w:hAnsi="宋体" w:cs="宋体" w:hint="eastAsia"/>
                <w:b w:val="0"/>
                <w:sz w:val="28"/>
                <w:szCs w:val="28"/>
                <w:highlight w:val="green"/>
              </w:rPr>
            </w:rPrChange>
          </w:rPr>
          <w:delText>不是</w:delText>
        </w:r>
      </w:del>
      <w:del w:id="209" w:author="金京" w:date="2015-06-24T17:34:00Z">
        <w:r w:rsidR="00C570BD" w:rsidRPr="00B609F1" w:rsidDel="0061448F">
          <w:rPr>
            <w:rFonts w:hint="eastAsia"/>
            <w:rPrChange w:id="210" w:author="金京" w:date="2015-06-24T18:05:00Z">
              <w:rPr>
                <w:rStyle w:val="3Char"/>
                <w:rFonts w:ascii="宋体" w:hAnsi="宋体" w:cs="宋体" w:hint="eastAsia"/>
                <w:b w:val="0"/>
                <w:sz w:val="28"/>
                <w:szCs w:val="28"/>
                <w:highlight w:val="green"/>
              </w:rPr>
            </w:rPrChange>
          </w:rPr>
          <w:delText>字符</w:delText>
        </w:r>
      </w:del>
      <w:del w:id="211" w:author="金京" w:date="2015-06-24T18:03:00Z">
        <w:r w:rsidRPr="00B609F1" w:rsidDel="00B609F1">
          <w:rPr>
            <w:rFonts w:hint="eastAsia"/>
            <w:rPrChange w:id="212" w:author="金京" w:date="2015-06-24T18:05:00Z">
              <w:rPr>
                <w:rStyle w:val="3Char"/>
                <w:rFonts w:ascii="宋体" w:hAnsi="宋体" w:cs="宋体" w:hint="eastAsia"/>
                <w:b w:val="0"/>
                <w:sz w:val="28"/>
                <w:szCs w:val="28"/>
                <w:highlight w:val="green"/>
              </w:rPr>
            </w:rPrChange>
          </w:rPr>
          <w:delText>数，</w:delText>
        </w:r>
        <w:r w:rsidR="00C570BD" w:rsidRPr="00B609F1" w:rsidDel="00B609F1">
          <w:rPr>
            <w:rFonts w:hint="eastAsia"/>
            <w:rPrChange w:id="213" w:author="金京" w:date="2015-06-24T18:05:00Z">
              <w:rPr>
                <w:rStyle w:val="3Char"/>
                <w:rFonts w:ascii="宋体" w:hAnsi="宋体" w:cs="宋体" w:hint="eastAsia"/>
                <w:b w:val="0"/>
                <w:sz w:val="28"/>
                <w:szCs w:val="28"/>
              </w:rPr>
            </w:rPrChange>
          </w:rPr>
          <w:delText>具体能保存多长的字符数还取决于</w:delText>
        </w:r>
        <w:r w:rsidR="005E6D50" w:rsidRPr="00B609F1" w:rsidDel="00B609F1">
          <w:rPr>
            <w:rFonts w:hint="eastAsia"/>
            <w:rPrChange w:id="214" w:author="金京" w:date="2015-06-24T18:05:00Z">
              <w:rPr>
                <w:rStyle w:val="3Char"/>
                <w:rFonts w:ascii="宋体" w:hAnsi="宋体" w:cs="宋体" w:hint="eastAsia"/>
                <w:b w:val="0"/>
                <w:sz w:val="28"/>
                <w:szCs w:val="28"/>
              </w:rPr>
            </w:rPrChange>
          </w:rPr>
          <w:delText>字符集。常见的</w:delText>
        </w:r>
        <w:r w:rsidR="005E6D50" w:rsidRPr="00B609F1" w:rsidDel="00B609F1">
          <w:rPr>
            <w:rPrChange w:id="215" w:author="金京" w:date="2015-06-24T18:05:00Z">
              <w:rPr>
                <w:rStyle w:val="3Char"/>
                <w:rFonts w:ascii="宋体" w:hAnsi="宋体" w:cs="宋体"/>
                <w:b w:val="0"/>
                <w:sz w:val="28"/>
                <w:szCs w:val="28"/>
              </w:rPr>
            </w:rPrChange>
          </w:rPr>
          <w:delText>GBK</w:delText>
        </w:r>
        <w:r w:rsidR="005E6D50" w:rsidRPr="00B609F1" w:rsidDel="00B609F1">
          <w:rPr>
            <w:rFonts w:hint="eastAsia"/>
            <w:rPrChange w:id="216" w:author="金京" w:date="2015-06-24T18:05:00Z">
              <w:rPr>
                <w:rStyle w:val="3Char"/>
                <w:rFonts w:ascii="宋体" w:hAnsi="宋体" w:cs="宋体" w:hint="eastAsia"/>
                <w:b w:val="0"/>
                <w:sz w:val="28"/>
                <w:szCs w:val="28"/>
              </w:rPr>
            </w:rPrChange>
          </w:rPr>
          <w:delText>类型，每个字符占用</w:delText>
        </w:r>
        <w:r w:rsidR="005E6D50" w:rsidRPr="00B609F1" w:rsidDel="00B609F1">
          <w:rPr>
            <w:rPrChange w:id="217" w:author="金京" w:date="2015-06-24T18:05:00Z">
              <w:rPr>
                <w:rStyle w:val="3Char"/>
                <w:rFonts w:ascii="宋体" w:hAnsi="宋体" w:cs="宋体"/>
                <w:b w:val="0"/>
                <w:sz w:val="28"/>
                <w:szCs w:val="28"/>
              </w:rPr>
            </w:rPrChange>
          </w:rPr>
          <w:delText>2</w:delText>
        </w:r>
        <w:r w:rsidR="005E6D50" w:rsidRPr="00B609F1" w:rsidDel="00B609F1">
          <w:rPr>
            <w:rFonts w:hint="eastAsia"/>
            <w:rPrChange w:id="218" w:author="金京" w:date="2015-06-24T18:05:00Z">
              <w:rPr>
                <w:rStyle w:val="3Char"/>
                <w:rFonts w:ascii="宋体" w:hAnsi="宋体" w:cs="宋体" w:hint="eastAsia"/>
                <w:b w:val="0"/>
                <w:sz w:val="28"/>
                <w:szCs w:val="28"/>
              </w:rPr>
            </w:rPrChange>
          </w:rPr>
          <w:delText>个字节；</w:delText>
        </w:r>
        <w:r w:rsidR="005E6D50" w:rsidRPr="00B609F1" w:rsidDel="00B609F1">
          <w:rPr>
            <w:rPrChange w:id="219" w:author="金京" w:date="2015-06-24T18:05:00Z">
              <w:rPr>
                <w:rStyle w:val="3Char"/>
                <w:rFonts w:ascii="宋体" w:hAnsi="宋体" w:cs="宋体"/>
                <w:b w:val="0"/>
                <w:sz w:val="28"/>
                <w:szCs w:val="28"/>
              </w:rPr>
            </w:rPrChange>
          </w:rPr>
          <w:delText>UTF8</w:delText>
        </w:r>
        <w:r w:rsidR="005E6D50" w:rsidRPr="00B609F1" w:rsidDel="00B609F1">
          <w:rPr>
            <w:rFonts w:hint="eastAsia"/>
            <w:rPrChange w:id="220" w:author="金京" w:date="2015-06-24T18:05:00Z">
              <w:rPr>
                <w:rStyle w:val="3Char"/>
                <w:rFonts w:ascii="宋体" w:hAnsi="宋体" w:cs="宋体" w:hint="eastAsia"/>
                <w:b w:val="0"/>
                <w:sz w:val="28"/>
                <w:szCs w:val="28"/>
              </w:rPr>
            </w:rPrChange>
          </w:rPr>
          <w:delText>类型，每个字符最多占</w:delText>
        </w:r>
        <w:r w:rsidR="005E6D50" w:rsidRPr="00B609F1" w:rsidDel="00B609F1">
          <w:rPr>
            <w:rPrChange w:id="221" w:author="金京" w:date="2015-06-24T18:05:00Z">
              <w:rPr>
                <w:rStyle w:val="3Char"/>
                <w:rFonts w:ascii="宋体" w:hAnsi="宋体" w:cs="宋体"/>
                <w:b w:val="0"/>
                <w:sz w:val="28"/>
                <w:szCs w:val="28"/>
              </w:rPr>
            </w:rPrChange>
          </w:rPr>
          <w:delText>3</w:delText>
        </w:r>
        <w:r w:rsidR="005E6D50" w:rsidRPr="00B609F1" w:rsidDel="00B609F1">
          <w:rPr>
            <w:rFonts w:hint="eastAsia"/>
            <w:rPrChange w:id="222" w:author="金京" w:date="2015-06-24T18:05:00Z">
              <w:rPr>
                <w:rStyle w:val="3Char"/>
                <w:rFonts w:ascii="宋体" w:hAnsi="宋体" w:cs="宋体" w:hint="eastAsia"/>
                <w:b w:val="0"/>
                <w:sz w:val="28"/>
                <w:szCs w:val="28"/>
              </w:rPr>
            </w:rPrChange>
          </w:rPr>
          <w:delText>个字节。</w:delText>
        </w:r>
        <w:r w:rsidRPr="00B609F1" w:rsidDel="00B609F1">
          <w:rPr>
            <w:rFonts w:hint="eastAsia"/>
            <w:rPrChange w:id="223" w:author="金京" w:date="2015-06-24T18:05:00Z">
              <w:rPr>
                <w:rStyle w:val="3Char"/>
                <w:rFonts w:ascii="宋体" w:hAnsi="宋体" w:cs="宋体" w:hint="eastAsia"/>
                <w:b w:val="0"/>
                <w:sz w:val="28"/>
                <w:szCs w:val="28"/>
              </w:rPr>
            </w:rPrChange>
          </w:rPr>
          <w:delText>需要根据实际的宽度来选择</w:delText>
        </w:r>
        <w:r w:rsidRPr="00B609F1" w:rsidDel="00B609F1">
          <w:rPr>
            <w:rPrChange w:id="224" w:author="金京" w:date="2015-06-24T18:05:00Z">
              <w:rPr>
                <w:rStyle w:val="3Char"/>
                <w:rFonts w:ascii="宋体" w:hAnsi="宋体" w:cs="宋体"/>
                <w:b w:val="0"/>
                <w:sz w:val="28"/>
                <w:szCs w:val="28"/>
              </w:rPr>
            </w:rPrChange>
          </w:rPr>
          <w:delText>N</w:delText>
        </w:r>
        <w:r w:rsidRPr="00B609F1" w:rsidDel="00B609F1">
          <w:rPr>
            <w:rFonts w:hint="eastAsia"/>
            <w:rPrChange w:id="225" w:author="金京" w:date="2015-06-24T18:05:00Z">
              <w:rPr>
                <w:rStyle w:val="3Char"/>
                <w:rFonts w:ascii="宋体" w:hAnsi="宋体" w:cs="宋体" w:hint="eastAsia"/>
                <w:b w:val="0"/>
                <w:sz w:val="28"/>
                <w:szCs w:val="28"/>
              </w:rPr>
            </w:rPrChange>
          </w:rPr>
          <w:delText>，</w:delText>
        </w:r>
        <w:r w:rsidRPr="00B609F1" w:rsidDel="00B609F1">
          <w:rPr>
            <w:rPrChange w:id="226" w:author="金京" w:date="2015-06-24T18:05:00Z">
              <w:rPr>
                <w:rStyle w:val="3Char"/>
                <w:rFonts w:ascii="宋体" w:hAnsi="宋体" w:cs="宋体"/>
                <w:b w:val="0"/>
                <w:sz w:val="28"/>
                <w:szCs w:val="28"/>
              </w:rPr>
            </w:rPrChange>
          </w:rPr>
          <w:delText>VARCHAR(N)</w:delText>
        </w:r>
        <w:r w:rsidRPr="00B609F1" w:rsidDel="00B609F1">
          <w:rPr>
            <w:rFonts w:hint="eastAsia"/>
            <w:rPrChange w:id="227" w:author="金京" w:date="2015-06-24T18:05:00Z">
              <w:rPr>
                <w:rStyle w:val="3Char"/>
                <w:rFonts w:ascii="宋体" w:hAnsi="宋体" w:cs="宋体" w:hint="eastAsia"/>
                <w:b w:val="0"/>
                <w:sz w:val="28"/>
                <w:szCs w:val="28"/>
              </w:rPr>
            </w:rPrChange>
          </w:rPr>
          <w:delText>，</w:delText>
        </w:r>
        <w:r w:rsidRPr="00B609F1" w:rsidDel="00B609F1">
          <w:rPr>
            <w:rPrChange w:id="228" w:author="金京" w:date="2015-06-24T18:05:00Z">
              <w:rPr>
                <w:rStyle w:val="3Char"/>
                <w:rFonts w:ascii="宋体" w:hAnsi="宋体" w:cs="宋体"/>
                <w:b w:val="0"/>
                <w:sz w:val="28"/>
                <w:szCs w:val="28"/>
              </w:rPr>
            </w:rPrChange>
          </w:rPr>
          <w:delText>N&gt;5000</w:delText>
        </w:r>
        <w:r w:rsidRPr="00B609F1" w:rsidDel="00B609F1">
          <w:rPr>
            <w:rFonts w:hint="eastAsia"/>
            <w:rPrChange w:id="229" w:author="金京" w:date="2015-06-24T18:05:00Z">
              <w:rPr>
                <w:rStyle w:val="3Char"/>
                <w:rFonts w:ascii="宋体" w:hAnsi="宋体" w:cs="宋体" w:hint="eastAsia"/>
                <w:b w:val="0"/>
                <w:sz w:val="28"/>
                <w:szCs w:val="28"/>
              </w:rPr>
            </w:rPrChange>
          </w:rPr>
          <w:delText>时，使用</w:delText>
        </w:r>
        <w:r w:rsidRPr="00B609F1" w:rsidDel="00B609F1">
          <w:rPr>
            <w:rPrChange w:id="230" w:author="金京" w:date="2015-06-24T18:05:00Z">
              <w:rPr>
                <w:rStyle w:val="3Char"/>
                <w:rFonts w:ascii="宋体" w:hAnsi="宋体" w:cs="宋体"/>
                <w:b w:val="0"/>
                <w:sz w:val="28"/>
                <w:szCs w:val="28"/>
              </w:rPr>
            </w:rPrChange>
          </w:rPr>
          <w:delText>BLOB</w:delText>
        </w:r>
        <w:r w:rsidRPr="00B609F1" w:rsidDel="00B609F1">
          <w:rPr>
            <w:rFonts w:hint="eastAsia"/>
            <w:rPrChange w:id="231" w:author="金京" w:date="2015-06-24T18:05:00Z">
              <w:rPr>
                <w:rStyle w:val="3Char"/>
                <w:rFonts w:ascii="宋体" w:hAnsi="宋体" w:cs="宋体" w:hint="eastAsia"/>
                <w:b w:val="0"/>
                <w:sz w:val="28"/>
                <w:szCs w:val="28"/>
              </w:rPr>
            </w:rPrChange>
          </w:rPr>
          <w:delText>类型。如果</w:delText>
        </w:r>
        <w:r w:rsidRPr="00B609F1" w:rsidDel="00B609F1">
          <w:rPr>
            <w:rPrChange w:id="232" w:author="金京" w:date="2015-06-24T18:05:00Z">
              <w:rPr>
                <w:rStyle w:val="3Char"/>
                <w:rFonts w:ascii="宋体" w:hAnsi="宋体" w:cs="宋体"/>
                <w:b w:val="0"/>
                <w:sz w:val="28"/>
                <w:szCs w:val="28"/>
              </w:rPr>
            </w:rPrChange>
          </w:rPr>
          <w:delText>N&lt;256</w:delText>
        </w:r>
        <w:r w:rsidRPr="00B609F1" w:rsidDel="00B609F1">
          <w:rPr>
            <w:rFonts w:hint="eastAsia"/>
            <w:rPrChange w:id="233" w:author="金京" w:date="2015-06-24T18:05:00Z">
              <w:rPr>
                <w:rStyle w:val="3Char"/>
                <w:rFonts w:ascii="宋体" w:hAnsi="宋体" w:cs="宋体" w:hint="eastAsia"/>
                <w:b w:val="0"/>
                <w:sz w:val="28"/>
                <w:szCs w:val="28"/>
              </w:rPr>
            </w:rPrChange>
          </w:rPr>
          <w:delText>时会使用一个字节来存储长度，如果</w:delText>
        </w:r>
        <w:r w:rsidRPr="00B609F1" w:rsidDel="00B609F1">
          <w:rPr>
            <w:rPrChange w:id="234" w:author="金京" w:date="2015-06-24T18:05:00Z">
              <w:rPr>
                <w:rStyle w:val="3Char"/>
                <w:rFonts w:ascii="宋体" w:hAnsi="宋体" w:cs="宋体"/>
                <w:b w:val="0"/>
                <w:sz w:val="28"/>
                <w:szCs w:val="28"/>
              </w:rPr>
            </w:rPrChange>
          </w:rPr>
          <w:delText>N&gt;=256</w:delText>
        </w:r>
        <w:r w:rsidRPr="00B609F1" w:rsidDel="00B609F1">
          <w:rPr>
            <w:rFonts w:hint="eastAsia"/>
            <w:rPrChange w:id="235" w:author="金京" w:date="2015-06-24T18:05:00Z">
              <w:rPr>
                <w:rStyle w:val="3Char"/>
                <w:rFonts w:ascii="宋体" w:hAnsi="宋体" w:cs="宋体" w:hint="eastAsia"/>
                <w:b w:val="0"/>
                <w:sz w:val="28"/>
                <w:szCs w:val="28"/>
              </w:rPr>
            </w:rPrChange>
          </w:rPr>
          <w:delText>则使用两个字节来存储长度。</w:delText>
        </w:r>
      </w:del>
    </w:p>
    <w:p w:rsidR="001F737A" w:rsidRDefault="009465F0" w:rsidP="00FF71D7">
      <w:pPr>
        <w:pStyle w:val="a3"/>
        <w:widowControl/>
        <w:numPr>
          <w:ilvl w:val="0"/>
          <w:numId w:val="10"/>
        </w:numPr>
        <w:spacing w:before="100" w:beforeAutospacing="1" w:after="100" w:afterAutospacing="1" w:line="360" w:lineRule="auto"/>
        <w:ind w:firstLineChars="0"/>
        <w:jc w:val="left"/>
        <w:rPr>
          <w:rStyle w:val="3Char"/>
          <w:rFonts w:ascii="宋体" w:hAnsi="宋体" w:cs="宋体"/>
          <w:b w:val="0"/>
          <w:sz w:val="28"/>
          <w:szCs w:val="28"/>
        </w:rPr>
      </w:pPr>
      <w:r>
        <w:rPr>
          <w:rStyle w:val="3Char"/>
          <w:rFonts w:ascii="宋体" w:hAnsi="宋体" w:cs="宋体" w:hint="eastAsia"/>
          <w:b w:val="0"/>
          <w:sz w:val="28"/>
          <w:szCs w:val="28"/>
        </w:rPr>
        <w:t>日期</w:t>
      </w:r>
      <w:r w:rsidR="001F737A" w:rsidRPr="00FF71D7">
        <w:rPr>
          <w:rStyle w:val="3Char"/>
          <w:rFonts w:ascii="宋体" w:hAnsi="宋体" w:cs="宋体" w:hint="eastAsia"/>
          <w:b w:val="0"/>
          <w:sz w:val="28"/>
          <w:szCs w:val="28"/>
        </w:rPr>
        <w:t>时间类型</w:t>
      </w:r>
    </w:p>
    <w:p w:rsidR="009465F0" w:rsidRPr="00FF71D7" w:rsidRDefault="009465F0" w:rsidP="009465F0">
      <w:pPr>
        <w:pStyle w:val="a3"/>
        <w:widowControl/>
        <w:spacing w:before="100" w:beforeAutospacing="1" w:after="100" w:afterAutospacing="1" w:line="360" w:lineRule="auto"/>
        <w:ind w:left="420" w:firstLineChars="0" w:firstLine="0"/>
        <w:jc w:val="left"/>
        <w:rPr>
          <w:rStyle w:val="3Char"/>
          <w:rFonts w:ascii="宋体" w:hAnsi="宋体" w:cs="宋体"/>
          <w:b w:val="0"/>
          <w:sz w:val="28"/>
          <w:szCs w:val="28"/>
        </w:rPr>
      </w:pPr>
      <w:r w:rsidRPr="00D24DE2">
        <w:rPr>
          <w:rStyle w:val="3Char"/>
          <w:rFonts w:ascii="宋体" w:hAnsi="宋体" w:cs="宋体" w:hint="eastAsia"/>
          <w:b w:val="0"/>
          <w:sz w:val="28"/>
          <w:szCs w:val="28"/>
          <w:highlight w:val="green"/>
        </w:rPr>
        <w:t>根据精度，选择适当的日期时间类型。</w:t>
      </w:r>
    </w:p>
    <w:p w:rsidR="001F737A" w:rsidRDefault="001F737A" w:rsidP="00FF71D7">
      <w:pPr>
        <w:widowControl/>
        <w:spacing w:before="100" w:beforeAutospacing="1" w:after="100" w:afterAutospacing="1" w:line="360" w:lineRule="auto"/>
        <w:ind w:firstLine="420"/>
        <w:jc w:val="left"/>
        <w:rPr>
          <w:rStyle w:val="3Char"/>
          <w:rFonts w:ascii="宋体" w:hAnsi="宋体" w:cs="宋体"/>
          <w:b w:val="0"/>
          <w:sz w:val="28"/>
          <w:szCs w:val="28"/>
        </w:rPr>
      </w:pPr>
      <w:r w:rsidRPr="001F737A">
        <w:rPr>
          <w:rStyle w:val="3Char"/>
          <w:rFonts w:ascii="宋体" w:hAnsi="宋体" w:cs="宋体" w:hint="eastAsia"/>
          <w:b w:val="0"/>
          <w:sz w:val="28"/>
          <w:szCs w:val="28"/>
        </w:rPr>
        <w:t>尽量使用TIMESTAMP类型，因为其存储空间只需要 DATETIME 类型的一半。对于只需要精确到某一天的数据类型，建议使用DATE</w:t>
      </w:r>
      <w:r w:rsidR="002C47BF">
        <w:rPr>
          <w:rStyle w:val="3Char"/>
          <w:rFonts w:ascii="宋体" w:hAnsi="宋体" w:cs="宋体" w:hint="eastAsia"/>
          <w:b w:val="0"/>
          <w:sz w:val="28"/>
          <w:szCs w:val="28"/>
        </w:rPr>
        <w:t>类型，因为它</w:t>
      </w:r>
      <w:r w:rsidRPr="001F737A">
        <w:rPr>
          <w:rStyle w:val="3Char"/>
          <w:rFonts w:ascii="宋体" w:hAnsi="宋体" w:cs="宋体" w:hint="eastAsia"/>
          <w:b w:val="0"/>
          <w:sz w:val="28"/>
          <w:szCs w:val="28"/>
        </w:rPr>
        <w:t>的存储空间只需要3个字节，比TIMESTAMP还少。不建议</w:t>
      </w:r>
      <w:r w:rsidRPr="001F737A">
        <w:rPr>
          <w:rStyle w:val="3Char"/>
          <w:rFonts w:ascii="宋体" w:hAnsi="宋体" w:cs="宋体" w:hint="eastAsia"/>
          <w:b w:val="0"/>
          <w:sz w:val="28"/>
          <w:szCs w:val="28"/>
        </w:rPr>
        <w:lastRenderedPageBreak/>
        <w:t>通过INT类型类存储一个</w:t>
      </w:r>
      <w:proofErr w:type="spellStart"/>
      <w:r w:rsidRPr="001F737A">
        <w:rPr>
          <w:rStyle w:val="3Char"/>
          <w:rFonts w:ascii="宋体" w:hAnsi="宋体" w:cs="宋体" w:hint="eastAsia"/>
          <w:b w:val="0"/>
          <w:sz w:val="28"/>
          <w:szCs w:val="28"/>
        </w:rPr>
        <w:t>unix</w:t>
      </w:r>
      <w:proofErr w:type="spellEnd"/>
      <w:r w:rsidRPr="001F737A">
        <w:rPr>
          <w:rStyle w:val="3Char"/>
          <w:rFonts w:ascii="宋体" w:hAnsi="宋体" w:cs="宋体" w:hint="eastAsia"/>
          <w:b w:val="0"/>
          <w:sz w:val="28"/>
          <w:szCs w:val="28"/>
        </w:rPr>
        <w:t xml:space="preserve"> timestamp 的值，因为这太不直观，会给维护带来不必要的麻烦，同时还不会带来任何好处。</w:t>
      </w:r>
    </w:p>
    <w:p w:rsidR="00766AAE" w:rsidRDefault="00766AAE" w:rsidP="00FF71D7">
      <w:pPr>
        <w:widowControl/>
        <w:spacing w:before="100" w:beforeAutospacing="1" w:after="100" w:afterAutospacing="1" w:line="360" w:lineRule="auto"/>
        <w:ind w:firstLine="420"/>
        <w:jc w:val="left"/>
        <w:rPr>
          <w:ins w:id="236" w:author="金京" w:date="2015-06-24T14:38:00Z"/>
          <w:rStyle w:val="3Char"/>
          <w:rFonts w:ascii="宋体" w:hAnsi="宋体" w:cs="宋体"/>
          <w:b w:val="0"/>
          <w:sz w:val="28"/>
          <w:szCs w:val="28"/>
        </w:rPr>
      </w:pPr>
      <w:r w:rsidRPr="00766AAE">
        <w:rPr>
          <w:rStyle w:val="3Char"/>
          <w:rFonts w:ascii="宋体" w:hAnsi="宋体" w:cs="宋体" w:hint="eastAsia"/>
          <w:b w:val="0"/>
          <w:sz w:val="28"/>
          <w:szCs w:val="28"/>
        </w:rPr>
        <w:t>存储年使用YEAR类型。存储日期使用DATE类型。存储时间（精确到秒）使用TIMESTAMP类型或INT。使用时间字段作为查询条件，尤其是以时间段查询时，应使用INT保存。</w:t>
      </w:r>
    </w:p>
    <w:p w:rsidR="005055A5" w:rsidRDefault="005055A5" w:rsidP="00FF71D7">
      <w:pPr>
        <w:widowControl/>
        <w:spacing w:before="100" w:beforeAutospacing="1" w:after="100" w:afterAutospacing="1" w:line="360" w:lineRule="auto"/>
        <w:ind w:firstLine="420"/>
        <w:jc w:val="left"/>
        <w:rPr>
          <w:ins w:id="237" w:author="金京" w:date="2015-06-24T18:35:00Z"/>
          <w:rFonts w:ascii="宋体" w:eastAsia="宋体" w:hAnsi="宋体" w:cs="宋体"/>
          <w:bCs/>
          <w:sz w:val="28"/>
          <w:szCs w:val="28"/>
        </w:rPr>
      </w:pPr>
      <w:ins w:id="238" w:author="金京" w:date="2015-06-24T14:38:00Z">
        <w:r>
          <w:rPr>
            <w:rStyle w:val="3Char"/>
            <w:rFonts w:ascii="宋体" w:hAnsi="宋体" w:cs="宋体"/>
            <w:b w:val="0"/>
            <w:sz w:val="28"/>
            <w:szCs w:val="28"/>
          </w:rPr>
          <w:t>对于频繁更新且需要根据更新时间</w:t>
        </w:r>
      </w:ins>
      <w:ins w:id="239" w:author="金京" w:date="2015-06-24T14:39:00Z">
        <w:r>
          <w:rPr>
            <w:rStyle w:val="3Char"/>
            <w:rFonts w:ascii="宋体" w:hAnsi="宋体" w:cs="宋体"/>
            <w:b w:val="0"/>
            <w:sz w:val="28"/>
            <w:szCs w:val="28"/>
          </w:rPr>
          <w:t>查询数据的</w:t>
        </w:r>
        <w:r>
          <w:rPr>
            <w:rStyle w:val="3Char"/>
            <w:rFonts w:ascii="宋体" w:hAnsi="宋体" w:cs="宋体" w:hint="eastAsia"/>
            <w:b w:val="0"/>
            <w:sz w:val="28"/>
            <w:szCs w:val="28"/>
          </w:rPr>
          <w:t>，</w:t>
        </w:r>
        <w:r>
          <w:rPr>
            <w:rStyle w:val="3Char"/>
            <w:rFonts w:ascii="宋体" w:hAnsi="宋体" w:cs="宋体"/>
            <w:b w:val="0"/>
            <w:sz w:val="28"/>
            <w:szCs w:val="28"/>
          </w:rPr>
          <w:t>建议增加</w:t>
        </w:r>
        <w:proofErr w:type="spellStart"/>
        <w:r>
          <w:rPr>
            <w:rStyle w:val="3Char"/>
            <w:rFonts w:ascii="宋体" w:hAnsi="宋体" w:cs="宋体"/>
            <w:b w:val="0"/>
            <w:sz w:val="28"/>
            <w:szCs w:val="28"/>
          </w:rPr>
          <w:t>update_time</w:t>
        </w:r>
        <w:proofErr w:type="spellEnd"/>
        <w:r>
          <w:rPr>
            <w:rStyle w:val="3Char"/>
            <w:rFonts w:ascii="宋体" w:hAnsi="宋体" w:cs="宋体"/>
            <w:b w:val="0"/>
            <w:sz w:val="28"/>
            <w:szCs w:val="28"/>
          </w:rPr>
          <w:t xml:space="preserve"> </w:t>
        </w:r>
      </w:ins>
      <w:ins w:id="240" w:author="金京" w:date="2015-06-24T14:44:00Z">
        <w:r w:rsidR="009D249E" w:rsidRPr="009D249E">
          <w:rPr>
            <w:rFonts w:ascii="宋体" w:eastAsia="宋体" w:hAnsi="宋体" w:cs="宋体"/>
            <w:bCs/>
            <w:sz w:val="28"/>
            <w:szCs w:val="28"/>
          </w:rPr>
          <w:t>NOT NULL default CURRENT_TIMESTAMP on update CURRENT_TIMESTAMP</w:t>
        </w:r>
      </w:ins>
      <w:ins w:id="241" w:author="金京" w:date="2015-06-24T18:35:00Z">
        <w:r w:rsidR="00955F01">
          <w:rPr>
            <w:rFonts w:ascii="宋体" w:eastAsia="宋体" w:hAnsi="宋体" w:cs="宋体"/>
            <w:bCs/>
            <w:sz w:val="28"/>
            <w:szCs w:val="28"/>
          </w:rPr>
          <w:t xml:space="preserve"> 以及相应索引</w:t>
        </w:r>
      </w:ins>
    </w:p>
    <w:p w:rsidR="00955F01" w:rsidRPr="00766AAE" w:rsidRDefault="00955F01" w:rsidP="00FF71D7">
      <w:pPr>
        <w:widowControl/>
        <w:spacing w:before="100" w:beforeAutospacing="1" w:after="100" w:afterAutospacing="1" w:line="360" w:lineRule="auto"/>
        <w:ind w:firstLine="420"/>
        <w:jc w:val="left"/>
        <w:rPr>
          <w:rStyle w:val="3Char"/>
          <w:rFonts w:ascii="宋体" w:hAnsi="宋体" w:cs="宋体"/>
          <w:b w:val="0"/>
          <w:sz w:val="28"/>
          <w:szCs w:val="28"/>
        </w:rPr>
      </w:pPr>
      <w:ins w:id="242" w:author="金京" w:date="2015-06-24T18:35:00Z">
        <w:r>
          <w:rPr>
            <w:rFonts w:ascii="宋体" w:eastAsia="宋体" w:hAnsi="宋体" w:cs="宋体"/>
            <w:bCs/>
            <w:sz w:val="28"/>
            <w:szCs w:val="28"/>
          </w:rPr>
          <w:t>同一张表中</w:t>
        </w:r>
      </w:ins>
      <w:ins w:id="243" w:author="金京" w:date="2015-06-24T18:36:00Z">
        <w:r>
          <w:rPr>
            <w:rFonts w:ascii="宋体" w:eastAsia="宋体" w:hAnsi="宋体" w:cs="宋体"/>
            <w:bCs/>
            <w:sz w:val="28"/>
            <w:szCs w:val="28"/>
          </w:rPr>
          <w:t>只允许一个字段含有</w:t>
        </w:r>
        <w:proofErr w:type="spellStart"/>
        <w:r>
          <w:rPr>
            <w:rFonts w:ascii="宋体" w:eastAsia="宋体" w:hAnsi="宋体" w:cs="宋体"/>
            <w:bCs/>
            <w:sz w:val="28"/>
            <w:szCs w:val="28"/>
          </w:rPr>
          <w:t>current_timestamp</w:t>
        </w:r>
        <w:proofErr w:type="spellEnd"/>
        <w:r>
          <w:rPr>
            <w:rFonts w:ascii="宋体" w:eastAsia="宋体" w:hAnsi="宋体" w:cs="宋体"/>
            <w:bCs/>
            <w:sz w:val="28"/>
            <w:szCs w:val="28"/>
          </w:rPr>
          <w:t>属性</w:t>
        </w:r>
      </w:ins>
    </w:p>
    <w:p w:rsidR="00DD0AE8" w:rsidRPr="0010661C" w:rsidRDefault="00B50619" w:rsidP="0010661C">
      <w:pPr>
        <w:pStyle w:val="a3"/>
        <w:widowControl/>
        <w:numPr>
          <w:ilvl w:val="0"/>
          <w:numId w:val="10"/>
        </w:numPr>
        <w:spacing w:before="100" w:beforeAutospacing="1" w:after="100" w:afterAutospacing="1" w:line="360" w:lineRule="auto"/>
        <w:ind w:firstLineChars="0"/>
        <w:jc w:val="left"/>
        <w:rPr>
          <w:rStyle w:val="3Char"/>
          <w:rFonts w:ascii="宋体" w:hAnsi="宋体" w:cs="宋体"/>
          <w:b w:val="0"/>
          <w:sz w:val="28"/>
          <w:szCs w:val="28"/>
        </w:rPr>
      </w:pPr>
      <w:r w:rsidRPr="0010661C">
        <w:rPr>
          <w:rStyle w:val="3Char"/>
          <w:rFonts w:ascii="宋体" w:hAnsi="宋体" w:cs="宋体" w:hint="eastAsia"/>
          <w:b w:val="0"/>
          <w:sz w:val="28"/>
          <w:szCs w:val="28"/>
        </w:rPr>
        <w:t>枚举类型</w:t>
      </w:r>
    </w:p>
    <w:p w:rsidR="00831306" w:rsidRDefault="00831306" w:rsidP="00F26057">
      <w:pPr>
        <w:ind w:firstLine="420"/>
        <w:rPr>
          <w:ins w:id="244" w:author="金京" w:date="2015-06-24T15:13:00Z"/>
          <w:rStyle w:val="3Char"/>
          <w:rFonts w:ascii="宋体" w:hAnsi="宋体" w:cs="宋体"/>
          <w:b w:val="0"/>
          <w:sz w:val="28"/>
          <w:szCs w:val="28"/>
        </w:rPr>
      </w:pPr>
      <w:ins w:id="245" w:author="金京" w:date="2015-06-24T15:12:00Z">
        <w:r>
          <w:rPr>
            <w:rStyle w:val="3Char"/>
            <w:rFonts w:ascii="宋体" w:hAnsi="宋体" w:cs="宋体"/>
            <w:b w:val="0"/>
            <w:sz w:val="28"/>
            <w:szCs w:val="28"/>
          </w:rPr>
          <w:t>不建议使用</w:t>
        </w:r>
        <w:proofErr w:type="spellStart"/>
        <w:r>
          <w:rPr>
            <w:rStyle w:val="3Char"/>
            <w:rFonts w:ascii="宋体" w:hAnsi="宋体" w:cs="宋体"/>
            <w:b w:val="0"/>
            <w:sz w:val="28"/>
            <w:szCs w:val="28"/>
          </w:rPr>
          <w:t>enum</w:t>
        </w:r>
        <w:proofErr w:type="spellEnd"/>
        <w:r>
          <w:rPr>
            <w:rStyle w:val="3Char"/>
            <w:rFonts w:ascii="宋体" w:hAnsi="宋体" w:cs="宋体"/>
            <w:b w:val="0"/>
            <w:sz w:val="28"/>
            <w:szCs w:val="28"/>
          </w:rPr>
          <w:t>和set类型</w:t>
        </w:r>
      </w:ins>
      <w:ins w:id="246" w:author="金京" w:date="2015-06-24T15:13:00Z">
        <w:r>
          <w:rPr>
            <w:rStyle w:val="3Char"/>
            <w:rFonts w:ascii="宋体" w:hAnsi="宋体" w:cs="宋体" w:hint="eastAsia"/>
            <w:b w:val="0"/>
            <w:sz w:val="28"/>
            <w:szCs w:val="28"/>
          </w:rPr>
          <w:t>：</w:t>
        </w:r>
      </w:ins>
    </w:p>
    <w:p w:rsidR="00831306" w:rsidRDefault="00831306">
      <w:pPr>
        <w:pStyle w:val="a3"/>
        <w:numPr>
          <w:ilvl w:val="0"/>
          <w:numId w:val="25"/>
        </w:numPr>
        <w:ind w:firstLineChars="0"/>
        <w:rPr>
          <w:ins w:id="247" w:author="金京" w:date="2015-06-24T15:13:00Z"/>
          <w:rStyle w:val="3Char"/>
          <w:rFonts w:ascii="宋体" w:hAnsi="宋体" w:cs="宋体"/>
          <w:b w:val="0"/>
          <w:sz w:val="28"/>
          <w:szCs w:val="28"/>
        </w:rPr>
        <w:pPrChange w:id="248" w:author="金京" w:date="2015-06-24T15:13:00Z">
          <w:pPr>
            <w:ind w:firstLine="420"/>
          </w:pPr>
        </w:pPrChange>
      </w:pPr>
      <w:ins w:id="249" w:author="金京" w:date="2015-06-24T15:13:00Z">
        <w:r w:rsidRPr="00831306">
          <w:rPr>
            <w:rStyle w:val="3Char"/>
            <w:rFonts w:ascii="宋体" w:hAnsi="宋体" w:cs="宋体" w:hint="eastAsia"/>
            <w:b w:val="0"/>
            <w:sz w:val="28"/>
            <w:szCs w:val="28"/>
          </w:rPr>
          <w:t>不利于扩展，扩展属于表结构变更</w:t>
        </w:r>
      </w:ins>
      <w:ins w:id="250" w:author="金京" w:date="2015-06-24T15:14:00Z">
        <w:r>
          <w:rPr>
            <w:rStyle w:val="3Char"/>
            <w:rFonts w:ascii="宋体" w:hAnsi="宋体" w:cs="宋体" w:hint="eastAsia"/>
            <w:b w:val="0"/>
            <w:sz w:val="28"/>
            <w:szCs w:val="28"/>
          </w:rPr>
          <w:t>,会导致表级别锁</w:t>
        </w:r>
      </w:ins>
    </w:p>
    <w:p w:rsidR="00831306" w:rsidRPr="00831306" w:rsidRDefault="000F24AC">
      <w:pPr>
        <w:pStyle w:val="a3"/>
        <w:numPr>
          <w:ilvl w:val="0"/>
          <w:numId w:val="25"/>
        </w:numPr>
        <w:ind w:firstLineChars="0"/>
        <w:rPr>
          <w:ins w:id="251" w:author="金京" w:date="2015-06-24T15:10:00Z"/>
          <w:rStyle w:val="3Char"/>
          <w:rFonts w:ascii="宋体" w:hAnsi="宋体" w:cs="宋体"/>
          <w:b w:val="0"/>
          <w:sz w:val="28"/>
          <w:szCs w:val="28"/>
        </w:rPr>
        <w:pPrChange w:id="252" w:author="金京" w:date="2015-06-24T15:13:00Z">
          <w:pPr>
            <w:ind w:firstLine="420"/>
          </w:pPr>
        </w:pPrChange>
      </w:pPr>
      <w:ins w:id="253" w:author="金京" w:date="2015-06-24T15:22:00Z">
        <w:r>
          <w:rPr>
            <w:rStyle w:val="3Char"/>
            <w:rFonts w:ascii="宋体" w:hAnsi="宋体" w:cs="宋体" w:hint="eastAsia"/>
            <w:b w:val="0"/>
            <w:sz w:val="28"/>
            <w:szCs w:val="28"/>
          </w:rPr>
          <w:t>对于</w:t>
        </w:r>
        <w:proofErr w:type="gramStart"/>
        <w:r>
          <w:rPr>
            <w:rStyle w:val="3Char"/>
            <w:rFonts w:ascii="宋体" w:hAnsi="宋体" w:cs="宋体" w:hint="eastAsia"/>
            <w:b w:val="0"/>
            <w:sz w:val="28"/>
            <w:szCs w:val="28"/>
          </w:rPr>
          <w:t>弱类型</w:t>
        </w:r>
        <w:proofErr w:type="gramEnd"/>
        <w:r>
          <w:rPr>
            <w:rStyle w:val="3Char"/>
            <w:rFonts w:ascii="宋体" w:hAnsi="宋体" w:cs="宋体" w:hint="eastAsia"/>
            <w:b w:val="0"/>
            <w:sz w:val="28"/>
            <w:szCs w:val="28"/>
          </w:rPr>
          <w:t>语言</w:t>
        </w:r>
      </w:ins>
      <w:ins w:id="254" w:author="金京" w:date="2015-06-24T15:24:00Z">
        <w:r>
          <w:rPr>
            <w:rStyle w:val="3Char"/>
            <w:rFonts w:ascii="宋体" w:hAnsi="宋体" w:cs="宋体" w:hint="eastAsia"/>
            <w:b w:val="0"/>
            <w:sz w:val="28"/>
            <w:szCs w:val="28"/>
          </w:rPr>
          <w:t>例如</w:t>
        </w:r>
        <w:proofErr w:type="spellStart"/>
        <w:r>
          <w:rPr>
            <w:rStyle w:val="3Char"/>
            <w:rFonts w:ascii="宋体" w:hAnsi="宋体" w:cs="宋体" w:hint="eastAsia"/>
            <w:b w:val="0"/>
            <w:sz w:val="28"/>
            <w:szCs w:val="28"/>
          </w:rPr>
          <w:t>php</w:t>
        </w:r>
      </w:ins>
      <w:proofErr w:type="spellEnd"/>
      <w:ins w:id="255" w:author="金京" w:date="2015-06-24T15:22:00Z">
        <w:r>
          <w:rPr>
            <w:rStyle w:val="3Char"/>
            <w:rFonts w:ascii="宋体" w:hAnsi="宋体" w:cs="宋体" w:hint="eastAsia"/>
            <w:b w:val="0"/>
            <w:sz w:val="28"/>
            <w:szCs w:val="28"/>
          </w:rPr>
          <w:t>，</w:t>
        </w:r>
        <w:proofErr w:type="spellStart"/>
        <w:r>
          <w:rPr>
            <w:rStyle w:val="3Char"/>
            <w:rFonts w:ascii="宋体" w:hAnsi="宋体" w:cs="宋体" w:hint="eastAsia"/>
            <w:b w:val="0"/>
            <w:sz w:val="28"/>
            <w:szCs w:val="28"/>
          </w:rPr>
          <w:t>enum</w:t>
        </w:r>
        <w:proofErr w:type="spellEnd"/>
        <w:r>
          <w:rPr>
            <w:rStyle w:val="3Char"/>
            <w:rFonts w:ascii="宋体" w:hAnsi="宋体" w:cs="宋体"/>
            <w:b w:val="0"/>
            <w:sz w:val="28"/>
            <w:szCs w:val="28"/>
          </w:rPr>
          <w:t>(</w:t>
        </w:r>
      </w:ins>
      <w:ins w:id="256" w:author="金京" w:date="2015-06-24T15:23:00Z">
        <w:r w:rsidRPr="000F24AC">
          <w:rPr>
            <w:rStyle w:val="3Char"/>
            <w:rFonts w:ascii="宋体" w:hAnsi="宋体" w:cs="宋体"/>
            <w:b w:val="0"/>
            <w:sz w:val="28"/>
            <w:szCs w:val="28"/>
          </w:rPr>
          <w:t>'0',</w:t>
        </w:r>
        <w:r>
          <w:rPr>
            <w:rStyle w:val="3Char"/>
            <w:rFonts w:ascii="宋体" w:hAnsi="宋体" w:cs="宋体"/>
            <w:b w:val="0"/>
            <w:sz w:val="28"/>
            <w:szCs w:val="28"/>
          </w:rPr>
          <w:t xml:space="preserve"> </w:t>
        </w:r>
        <w:r w:rsidRPr="000F24AC">
          <w:rPr>
            <w:rStyle w:val="3Char"/>
            <w:rFonts w:ascii="宋体" w:hAnsi="宋体" w:cs="宋体"/>
            <w:b w:val="0"/>
            <w:sz w:val="28"/>
            <w:szCs w:val="28"/>
          </w:rPr>
          <w:t>'1',</w:t>
        </w:r>
        <w:r>
          <w:rPr>
            <w:rStyle w:val="3Char"/>
            <w:rFonts w:ascii="宋体" w:hAnsi="宋体" w:cs="宋体"/>
            <w:b w:val="0"/>
            <w:sz w:val="28"/>
            <w:szCs w:val="28"/>
          </w:rPr>
          <w:t xml:space="preserve"> </w:t>
        </w:r>
        <w:r w:rsidRPr="000F24AC">
          <w:rPr>
            <w:rStyle w:val="3Char"/>
            <w:rFonts w:ascii="宋体" w:hAnsi="宋体" w:cs="宋体"/>
            <w:b w:val="0"/>
            <w:sz w:val="28"/>
            <w:szCs w:val="28"/>
          </w:rPr>
          <w:t>'2'</w:t>
        </w:r>
      </w:ins>
      <w:ins w:id="257" w:author="金京" w:date="2015-06-24T15:22:00Z">
        <w:r>
          <w:rPr>
            <w:rStyle w:val="3Char"/>
            <w:rFonts w:ascii="宋体" w:hAnsi="宋体" w:cs="宋体"/>
            <w:b w:val="0"/>
            <w:sz w:val="28"/>
            <w:szCs w:val="28"/>
          </w:rPr>
          <w:t>)</w:t>
        </w:r>
      </w:ins>
      <w:ins w:id="258" w:author="金京" w:date="2015-06-24T15:24:00Z">
        <w:r>
          <w:rPr>
            <w:rStyle w:val="3Char"/>
            <w:rFonts w:ascii="宋体" w:hAnsi="宋体" w:cs="宋体"/>
            <w:b w:val="0"/>
            <w:sz w:val="28"/>
            <w:szCs w:val="28"/>
          </w:rPr>
          <w:t>这样的设置会导致使用上容易产生歧义</w:t>
        </w:r>
      </w:ins>
    </w:p>
    <w:p w:rsidR="00831306" w:rsidDel="00831306" w:rsidRDefault="001F737A">
      <w:pPr>
        <w:widowControl/>
        <w:spacing w:before="100" w:beforeAutospacing="1" w:after="100" w:afterAutospacing="1" w:line="360" w:lineRule="auto"/>
        <w:jc w:val="left"/>
        <w:rPr>
          <w:del w:id="259" w:author="金京" w:date="2015-06-24T15:10:00Z"/>
          <w:rStyle w:val="3Char"/>
          <w:rFonts w:ascii="宋体" w:hAnsi="宋体" w:cs="宋体"/>
          <w:b w:val="0"/>
          <w:sz w:val="28"/>
          <w:szCs w:val="28"/>
        </w:rPr>
        <w:pPrChange w:id="260" w:author="金京" w:date="2015-06-24T15:14:00Z">
          <w:pPr>
            <w:widowControl/>
            <w:spacing w:before="100" w:beforeAutospacing="1" w:after="100" w:afterAutospacing="1" w:line="360" w:lineRule="auto"/>
            <w:ind w:firstLine="420"/>
            <w:jc w:val="left"/>
          </w:pPr>
        </w:pPrChange>
      </w:pPr>
      <w:del w:id="261" w:author="金京" w:date="2015-06-24T15:10:00Z">
        <w:r w:rsidRPr="001F737A" w:rsidDel="00831306">
          <w:rPr>
            <w:rStyle w:val="3Char"/>
            <w:rFonts w:ascii="宋体" w:hAnsi="宋体" w:cs="宋体" w:hint="eastAsia"/>
            <w:b w:val="0"/>
            <w:sz w:val="28"/>
            <w:szCs w:val="28"/>
          </w:rPr>
          <w:delText>对于状态字段，可以</w:delText>
        </w:r>
        <w:r w:rsidRPr="002C47BF" w:rsidDel="00831306">
          <w:rPr>
            <w:rStyle w:val="3Char"/>
            <w:rFonts w:ascii="宋体" w:hAnsi="宋体" w:cs="宋体" w:hint="eastAsia"/>
            <w:b w:val="0"/>
            <w:sz w:val="28"/>
            <w:szCs w:val="28"/>
            <w:highlight w:val="green"/>
          </w:rPr>
          <w:delText>尝试使用 ENUM</w:delText>
        </w:r>
        <w:r w:rsidRPr="001F737A" w:rsidDel="00831306">
          <w:rPr>
            <w:rStyle w:val="3Char"/>
            <w:rFonts w:ascii="宋体" w:hAnsi="宋体" w:cs="宋体" w:hint="eastAsia"/>
            <w:b w:val="0"/>
            <w:sz w:val="28"/>
            <w:szCs w:val="28"/>
          </w:rPr>
          <w:delText xml:space="preserve"> 来存放，因为可以极大的降低存储空间，而且即使需要增加新的类型，只要增加于末尾，修改结构也不需要重建表数据。如果是存放可预先定义的属性数据呢？可以尝试使用SET类型，即使存在多种属性，同样可以游刃有余，同时还可以节省不小的存储空间。</w:delText>
        </w:r>
      </w:del>
    </w:p>
    <w:p w:rsidR="00F26057" w:rsidRPr="00F26057" w:rsidRDefault="00F26057">
      <w:pPr>
        <w:pStyle w:val="a3"/>
        <w:numPr>
          <w:ilvl w:val="0"/>
          <w:numId w:val="25"/>
        </w:numPr>
        <w:ind w:firstLineChars="0"/>
        <w:rPr>
          <w:rStyle w:val="3Char"/>
          <w:rFonts w:ascii="宋体" w:hAnsi="宋体" w:cs="宋体"/>
          <w:sz w:val="28"/>
          <w:szCs w:val="28"/>
        </w:rPr>
        <w:pPrChange w:id="262" w:author="金京" w:date="2015-06-24T15:14:00Z">
          <w:pPr>
            <w:ind w:firstLine="420"/>
          </w:pPr>
        </w:pPrChange>
      </w:pPr>
      <w:del w:id="263" w:author="金京" w:date="2015-06-24T15:14:00Z">
        <w:r w:rsidRPr="00F26057" w:rsidDel="00831306">
          <w:rPr>
            <w:rStyle w:val="3Char"/>
            <w:rFonts w:ascii="宋体" w:hAnsi="宋体" w:cs="宋体" w:hint="eastAsia"/>
            <w:b w:val="0"/>
            <w:sz w:val="28"/>
            <w:szCs w:val="28"/>
          </w:rPr>
          <w:delText>少量</w:delText>
        </w:r>
        <w:r w:rsidR="00831306" w:rsidRPr="00F26057" w:rsidDel="00831306">
          <w:rPr>
            <w:rStyle w:val="3Char"/>
            <w:rFonts w:ascii="宋体" w:hAnsi="宋体" w:cs="宋体" w:hint="eastAsia"/>
            <w:b w:val="0"/>
            <w:sz w:val="28"/>
            <w:szCs w:val="28"/>
          </w:rPr>
          <w:delText>枚举或状态定义类需求不建议使用ENUM、SET、VARCHAR类型，</w:delText>
        </w:r>
      </w:del>
      <w:ins w:id="264" w:author="金京" w:date="2015-06-24T15:14:00Z">
        <w:r w:rsidR="00831306">
          <w:rPr>
            <w:rStyle w:val="3Char"/>
            <w:rFonts w:ascii="宋体" w:hAnsi="宋体" w:cs="宋体" w:hint="eastAsia"/>
            <w:b w:val="0"/>
            <w:sz w:val="28"/>
            <w:szCs w:val="28"/>
          </w:rPr>
          <w:t>建议</w:t>
        </w:r>
      </w:ins>
      <w:r w:rsidRPr="00F26057">
        <w:rPr>
          <w:rStyle w:val="3Char"/>
          <w:rFonts w:ascii="宋体" w:hAnsi="宋体" w:cs="宋体" w:hint="eastAsia"/>
          <w:b w:val="0"/>
          <w:sz w:val="28"/>
          <w:szCs w:val="28"/>
        </w:rPr>
        <w:t>使用TINYINT来代替。需在COMMENT信息中标明被枚举的含义。</w:t>
      </w:r>
    </w:p>
    <w:p w:rsidR="001F737A" w:rsidRDefault="0010661C" w:rsidP="0010661C">
      <w:pPr>
        <w:pStyle w:val="a3"/>
        <w:widowControl/>
        <w:numPr>
          <w:ilvl w:val="0"/>
          <w:numId w:val="10"/>
        </w:numPr>
        <w:spacing w:before="100" w:beforeAutospacing="1" w:after="100" w:afterAutospacing="1" w:line="360" w:lineRule="auto"/>
        <w:ind w:firstLineChars="0"/>
        <w:jc w:val="left"/>
        <w:rPr>
          <w:rStyle w:val="3Char"/>
          <w:rFonts w:ascii="宋体" w:hAnsi="宋体" w:cs="宋体"/>
          <w:b w:val="0"/>
          <w:sz w:val="28"/>
          <w:szCs w:val="28"/>
        </w:rPr>
      </w:pPr>
      <w:proofErr w:type="gramStart"/>
      <w:r w:rsidRPr="0010661C">
        <w:rPr>
          <w:rStyle w:val="3Char"/>
          <w:rFonts w:ascii="宋体" w:hAnsi="宋体" w:cs="宋体" w:hint="eastAsia"/>
          <w:b w:val="0"/>
          <w:sz w:val="28"/>
          <w:szCs w:val="28"/>
        </w:rPr>
        <w:t>大对象</w:t>
      </w:r>
      <w:proofErr w:type="gramEnd"/>
      <w:r w:rsidRPr="0010661C">
        <w:rPr>
          <w:rStyle w:val="3Char"/>
          <w:rFonts w:ascii="宋体" w:hAnsi="宋体" w:cs="宋体" w:hint="eastAsia"/>
          <w:b w:val="0"/>
          <w:sz w:val="28"/>
          <w:szCs w:val="28"/>
        </w:rPr>
        <w:t>类型</w:t>
      </w:r>
    </w:p>
    <w:p w:rsidR="0010661C" w:rsidRDefault="0010661C" w:rsidP="0010661C">
      <w:pPr>
        <w:widowControl/>
        <w:spacing w:before="100" w:beforeAutospacing="1" w:after="100" w:afterAutospacing="1" w:line="360" w:lineRule="auto"/>
        <w:ind w:firstLine="420"/>
        <w:jc w:val="left"/>
        <w:rPr>
          <w:rStyle w:val="3Char"/>
          <w:rFonts w:ascii="宋体" w:hAnsi="宋体" w:cs="宋体"/>
          <w:b w:val="0"/>
          <w:sz w:val="28"/>
          <w:szCs w:val="28"/>
        </w:rPr>
      </w:pPr>
      <w:r w:rsidRPr="0010661C">
        <w:rPr>
          <w:rStyle w:val="3Char"/>
          <w:rFonts w:ascii="宋体" w:hAnsi="宋体" w:cs="宋体" w:hint="eastAsia"/>
          <w:b w:val="0"/>
          <w:sz w:val="28"/>
          <w:szCs w:val="28"/>
        </w:rPr>
        <w:lastRenderedPageBreak/>
        <w:t>强烈</w:t>
      </w:r>
      <w:r w:rsidRPr="002C47BF">
        <w:rPr>
          <w:rStyle w:val="3Char"/>
          <w:rFonts w:ascii="宋体" w:hAnsi="宋体" w:cs="宋体" w:hint="eastAsia"/>
          <w:b w:val="0"/>
          <w:sz w:val="28"/>
          <w:szCs w:val="28"/>
          <w:highlight w:val="green"/>
        </w:rPr>
        <w:t>反对在数据库中存放 LOB 类型数据</w:t>
      </w:r>
      <w:r w:rsidRPr="0010661C">
        <w:rPr>
          <w:rStyle w:val="3Char"/>
          <w:rFonts w:ascii="宋体" w:hAnsi="宋体" w:cs="宋体" w:hint="eastAsia"/>
          <w:b w:val="0"/>
          <w:sz w:val="28"/>
          <w:szCs w:val="28"/>
        </w:rPr>
        <w:t>，虽然数据库提供了这样的功能，但这不是他所擅长的，我们更应该让合适的工具做他擅长的事情，才能将其发挥到极致。</w:t>
      </w:r>
    </w:p>
    <w:p w:rsidR="00C20457" w:rsidRDefault="00C20457" w:rsidP="00C20457">
      <w:pPr>
        <w:ind w:firstLine="420"/>
        <w:rPr>
          <w:rStyle w:val="3Char"/>
          <w:rFonts w:ascii="宋体" w:hAnsi="宋体" w:cs="宋体"/>
          <w:b w:val="0"/>
          <w:sz w:val="28"/>
          <w:szCs w:val="28"/>
        </w:rPr>
      </w:pPr>
      <w:r>
        <w:rPr>
          <w:rStyle w:val="3Char"/>
          <w:rFonts w:ascii="宋体" w:hAnsi="宋体" w:cs="宋体" w:hint="eastAsia"/>
          <w:b w:val="0"/>
          <w:sz w:val="28"/>
          <w:szCs w:val="28"/>
        </w:rPr>
        <w:t>如果</w:t>
      </w:r>
      <w:r w:rsidRPr="00C20457">
        <w:rPr>
          <w:rStyle w:val="3Char"/>
          <w:rFonts w:ascii="宋体" w:hAnsi="宋体" w:cs="宋体" w:hint="eastAsia"/>
          <w:b w:val="0"/>
          <w:sz w:val="28"/>
          <w:szCs w:val="28"/>
        </w:rPr>
        <w:t>表中存在类似于 TEXT 或者是很大的 VARCHAR类型的大字段的时候，如果我们大部分访问这张表的时候都不需要这个字段，我们就该义无反顾的将其拆分到另外的独立表中，以减少常用数据所占用的存储空间。这样做的一个明显好处就是每个数据块中可以存储的数据条数可以大大增加，既减少物理 IO 次数，也能大大提高内存中的缓存命中率。</w:t>
      </w:r>
    </w:p>
    <w:p w:rsidR="007F5429" w:rsidRPr="00DB0EB4" w:rsidRDefault="008A72B4" w:rsidP="007F5429">
      <w:pPr>
        <w:pStyle w:val="3"/>
        <w:rPr>
          <w:rStyle w:val="2Char"/>
          <w:rFonts w:ascii="Times New Roman" w:eastAsia="宋体" w:hAnsi="Times New Roman"/>
          <w:sz w:val="30"/>
          <w:szCs w:val="30"/>
        </w:rPr>
      </w:pPr>
      <w:bookmarkStart w:id="265" w:name="_Toc422996508"/>
      <w:r>
        <w:rPr>
          <w:rStyle w:val="2Char"/>
          <w:rFonts w:ascii="Times New Roman" w:eastAsia="宋体" w:hAnsi="Times New Roman" w:hint="eastAsia"/>
          <w:sz w:val="30"/>
          <w:szCs w:val="30"/>
        </w:rPr>
        <w:t>4</w:t>
      </w:r>
      <w:r w:rsidR="007F5429">
        <w:rPr>
          <w:rStyle w:val="2Char"/>
          <w:rFonts w:ascii="Times New Roman" w:eastAsia="宋体" w:hAnsi="Times New Roman" w:hint="eastAsia"/>
          <w:sz w:val="30"/>
          <w:szCs w:val="30"/>
        </w:rPr>
        <w:t>.3.NULL</w:t>
      </w:r>
      <w:r w:rsidR="003302E8">
        <w:rPr>
          <w:rStyle w:val="2Char"/>
          <w:rFonts w:ascii="Times New Roman" w:eastAsia="宋体" w:hAnsi="Times New Roman" w:hint="eastAsia"/>
          <w:sz w:val="30"/>
          <w:szCs w:val="30"/>
        </w:rPr>
        <w:t>属性</w:t>
      </w:r>
      <w:bookmarkEnd w:id="265"/>
    </w:p>
    <w:p w:rsidR="007F5429" w:rsidRDefault="00601BC3" w:rsidP="00C20457">
      <w:pPr>
        <w:ind w:firstLine="420"/>
        <w:rPr>
          <w:rStyle w:val="3Char"/>
          <w:rFonts w:ascii="宋体" w:hAnsi="宋体" w:cs="宋体"/>
          <w:b w:val="0"/>
          <w:sz w:val="28"/>
          <w:szCs w:val="28"/>
        </w:rPr>
      </w:pPr>
      <w:r>
        <w:rPr>
          <w:rStyle w:val="3Char"/>
          <w:rFonts w:ascii="宋体" w:hAnsi="宋体" w:cs="宋体" w:hint="eastAsia"/>
          <w:b w:val="0"/>
          <w:sz w:val="28"/>
          <w:szCs w:val="28"/>
        </w:rPr>
        <w:t>如字段为</w:t>
      </w:r>
      <w:r w:rsidR="00A10592">
        <w:rPr>
          <w:rStyle w:val="3Char"/>
          <w:rFonts w:ascii="宋体" w:hAnsi="宋体" w:cs="宋体" w:hint="eastAsia"/>
          <w:b w:val="0"/>
          <w:sz w:val="28"/>
          <w:szCs w:val="28"/>
        </w:rPr>
        <w:t>非</w:t>
      </w:r>
      <w:r>
        <w:rPr>
          <w:rStyle w:val="3Char"/>
          <w:rFonts w:ascii="宋体" w:hAnsi="宋体" w:cs="宋体" w:hint="eastAsia"/>
          <w:b w:val="0"/>
          <w:sz w:val="28"/>
          <w:szCs w:val="28"/>
        </w:rPr>
        <w:t>空，一定要</w:t>
      </w:r>
      <w:r w:rsidRPr="002C47BF">
        <w:rPr>
          <w:rStyle w:val="3Char"/>
          <w:rFonts w:ascii="宋体" w:hAnsi="宋体" w:cs="宋体" w:hint="eastAsia"/>
          <w:b w:val="0"/>
          <w:sz w:val="28"/>
          <w:szCs w:val="28"/>
          <w:highlight w:val="green"/>
        </w:rPr>
        <w:t>显式定义NOT NULL属性</w:t>
      </w:r>
      <w:r>
        <w:rPr>
          <w:rStyle w:val="3Char"/>
          <w:rFonts w:ascii="宋体" w:hAnsi="宋体" w:cs="宋体" w:hint="eastAsia"/>
          <w:b w:val="0"/>
          <w:sz w:val="28"/>
          <w:szCs w:val="28"/>
        </w:rPr>
        <w:t>。</w:t>
      </w:r>
      <w:r w:rsidR="00A10592">
        <w:rPr>
          <w:rStyle w:val="3Char"/>
          <w:rFonts w:ascii="宋体" w:hAnsi="宋体" w:cs="宋体" w:hint="eastAsia"/>
          <w:b w:val="0"/>
          <w:sz w:val="28"/>
          <w:szCs w:val="28"/>
        </w:rPr>
        <w:t>原因如下：</w:t>
      </w:r>
    </w:p>
    <w:p w:rsidR="00663446" w:rsidRPr="00663446" w:rsidRDefault="00663446" w:rsidP="00663446">
      <w:pPr>
        <w:pStyle w:val="a3"/>
        <w:numPr>
          <w:ilvl w:val="0"/>
          <w:numId w:val="15"/>
        </w:numPr>
        <w:ind w:firstLineChars="0"/>
        <w:rPr>
          <w:rStyle w:val="3Char"/>
          <w:rFonts w:ascii="宋体" w:hAnsi="宋体" w:cs="宋体"/>
          <w:b w:val="0"/>
          <w:sz w:val="28"/>
          <w:szCs w:val="28"/>
        </w:rPr>
      </w:pPr>
      <w:r>
        <w:rPr>
          <w:rStyle w:val="3Char"/>
          <w:rFonts w:ascii="宋体" w:hAnsi="宋体" w:cs="宋体" w:hint="eastAsia"/>
          <w:b w:val="0"/>
          <w:sz w:val="28"/>
          <w:szCs w:val="28"/>
        </w:rPr>
        <w:t>含有NULL的查询，很难进行查询优化。</w:t>
      </w:r>
    </w:p>
    <w:p w:rsidR="00663446" w:rsidRPr="00663446" w:rsidRDefault="00663446" w:rsidP="00663446">
      <w:pPr>
        <w:pStyle w:val="a3"/>
        <w:numPr>
          <w:ilvl w:val="0"/>
          <w:numId w:val="15"/>
        </w:numPr>
        <w:ind w:firstLineChars="0"/>
        <w:rPr>
          <w:rStyle w:val="3Char"/>
          <w:rFonts w:ascii="宋体" w:hAnsi="宋体" w:cs="宋体"/>
          <w:b w:val="0"/>
          <w:sz w:val="28"/>
          <w:szCs w:val="28"/>
        </w:rPr>
      </w:pPr>
      <w:r w:rsidRPr="00663446">
        <w:rPr>
          <w:rStyle w:val="3Char"/>
          <w:rFonts w:ascii="宋体" w:hAnsi="宋体" w:cs="宋体" w:hint="eastAsia"/>
          <w:b w:val="0"/>
          <w:sz w:val="28"/>
          <w:szCs w:val="28"/>
        </w:rPr>
        <w:t>NULL</w:t>
      </w:r>
      <w:r>
        <w:rPr>
          <w:rStyle w:val="3Char"/>
          <w:rFonts w:ascii="宋体" w:hAnsi="宋体" w:cs="宋体" w:hint="eastAsia"/>
          <w:b w:val="0"/>
          <w:sz w:val="28"/>
          <w:szCs w:val="28"/>
        </w:rPr>
        <w:t>列加索引，需要额外空间。</w:t>
      </w:r>
    </w:p>
    <w:p w:rsidR="003302E8" w:rsidRPr="00DB0EB4" w:rsidRDefault="008A72B4" w:rsidP="003302E8">
      <w:pPr>
        <w:pStyle w:val="3"/>
        <w:rPr>
          <w:rStyle w:val="2Char"/>
          <w:rFonts w:ascii="Times New Roman" w:eastAsia="宋体" w:hAnsi="Times New Roman"/>
          <w:sz w:val="30"/>
          <w:szCs w:val="30"/>
        </w:rPr>
      </w:pPr>
      <w:bookmarkStart w:id="266" w:name="_Toc422996509"/>
      <w:r>
        <w:rPr>
          <w:rStyle w:val="2Char"/>
          <w:rFonts w:ascii="Times New Roman" w:eastAsia="宋体" w:hAnsi="Times New Roman" w:hint="eastAsia"/>
          <w:sz w:val="30"/>
          <w:szCs w:val="30"/>
        </w:rPr>
        <w:t>4</w:t>
      </w:r>
      <w:r w:rsidR="003302E8">
        <w:rPr>
          <w:rStyle w:val="2Char"/>
          <w:rFonts w:ascii="Times New Roman" w:eastAsia="宋体" w:hAnsi="Times New Roman" w:hint="eastAsia"/>
          <w:sz w:val="30"/>
          <w:szCs w:val="30"/>
        </w:rPr>
        <w:t>.4.</w:t>
      </w:r>
      <w:r w:rsidR="003302E8">
        <w:rPr>
          <w:rStyle w:val="2Char"/>
          <w:rFonts w:ascii="Times New Roman" w:eastAsia="宋体" w:hAnsi="Times New Roman" w:hint="eastAsia"/>
          <w:sz w:val="30"/>
          <w:szCs w:val="30"/>
        </w:rPr>
        <w:t>类型转换</w:t>
      </w:r>
      <w:bookmarkEnd w:id="266"/>
    </w:p>
    <w:p w:rsidR="00FA468E" w:rsidRPr="00FA468E" w:rsidRDefault="00984B3A" w:rsidP="00FA468E">
      <w:pPr>
        <w:pStyle w:val="a3"/>
        <w:widowControl/>
        <w:numPr>
          <w:ilvl w:val="0"/>
          <w:numId w:val="10"/>
        </w:numPr>
        <w:spacing w:before="100" w:beforeAutospacing="1" w:after="100" w:afterAutospacing="1" w:line="360" w:lineRule="auto"/>
        <w:ind w:firstLineChars="0"/>
        <w:jc w:val="left"/>
        <w:rPr>
          <w:rStyle w:val="3Char"/>
          <w:rFonts w:ascii="宋体" w:hAnsi="宋体" w:cs="宋体"/>
          <w:b w:val="0"/>
          <w:sz w:val="28"/>
          <w:szCs w:val="28"/>
        </w:rPr>
      </w:pPr>
      <w:bookmarkStart w:id="267" w:name="_Toc370824770"/>
      <w:r>
        <w:rPr>
          <w:rStyle w:val="3Char"/>
          <w:rFonts w:ascii="宋体" w:hAnsi="宋体" w:cs="宋体" w:hint="eastAsia"/>
          <w:b w:val="0"/>
          <w:sz w:val="28"/>
          <w:szCs w:val="28"/>
        </w:rPr>
        <w:t>字符=&gt;</w:t>
      </w:r>
      <w:r w:rsidR="00FA468E" w:rsidRPr="00FA468E">
        <w:rPr>
          <w:rStyle w:val="3Char"/>
          <w:rFonts w:ascii="宋体" w:hAnsi="宋体" w:cs="宋体" w:hint="eastAsia"/>
          <w:b w:val="0"/>
          <w:sz w:val="28"/>
          <w:szCs w:val="28"/>
        </w:rPr>
        <w:t>数字</w:t>
      </w:r>
      <w:bookmarkEnd w:id="267"/>
    </w:p>
    <w:p w:rsidR="00FA468E" w:rsidRPr="00FA468E" w:rsidRDefault="00FA468E" w:rsidP="00FA468E">
      <w:pPr>
        <w:ind w:firstLine="420"/>
        <w:rPr>
          <w:rStyle w:val="3Char"/>
          <w:rFonts w:ascii="宋体" w:hAnsi="宋体" w:cs="宋体"/>
          <w:b w:val="0"/>
          <w:sz w:val="28"/>
          <w:szCs w:val="28"/>
        </w:rPr>
      </w:pPr>
      <w:r w:rsidRPr="00FA468E">
        <w:rPr>
          <w:rStyle w:val="3Char"/>
          <w:rFonts w:ascii="宋体" w:hAnsi="宋体" w:cs="宋体"/>
          <w:b w:val="0"/>
          <w:sz w:val="28"/>
          <w:szCs w:val="28"/>
        </w:rPr>
        <w:t>INET_</w:t>
      </w:r>
      <w:proofErr w:type="gramStart"/>
      <w:r w:rsidRPr="00FA468E">
        <w:rPr>
          <w:rStyle w:val="3Char"/>
          <w:rFonts w:ascii="宋体" w:hAnsi="宋体" w:cs="宋体"/>
          <w:b w:val="0"/>
          <w:sz w:val="28"/>
          <w:szCs w:val="28"/>
        </w:rPr>
        <w:t>ATON()</w:t>
      </w:r>
      <w:proofErr w:type="gramEnd"/>
    </w:p>
    <w:p w:rsidR="00FA468E" w:rsidRPr="00FA468E" w:rsidRDefault="00FA468E" w:rsidP="00FA468E">
      <w:pPr>
        <w:ind w:firstLine="420"/>
        <w:rPr>
          <w:rStyle w:val="3Char"/>
          <w:rFonts w:ascii="宋体" w:hAnsi="宋体" w:cs="宋体"/>
          <w:b w:val="0"/>
          <w:sz w:val="28"/>
          <w:szCs w:val="28"/>
        </w:rPr>
      </w:pPr>
      <w:r w:rsidRPr="00FA468E">
        <w:rPr>
          <w:rStyle w:val="3Char"/>
          <w:rFonts w:ascii="宋体" w:hAnsi="宋体" w:cs="宋体"/>
          <w:b w:val="0"/>
          <w:sz w:val="28"/>
          <w:szCs w:val="28"/>
        </w:rPr>
        <w:t>INET_</w:t>
      </w:r>
      <w:proofErr w:type="gramStart"/>
      <w:r w:rsidRPr="00FA468E">
        <w:rPr>
          <w:rStyle w:val="3Char"/>
          <w:rFonts w:ascii="宋体" w:hAnsi="宋体" w:cs="宋体"/>
          <w:b w:val="0"/>
          <w:sz w:val="28"/>
          <w:szCs w:val="28"/>
        </w:rPr>
        <w:t>NTOA()</w:t>
      </w:r>
      <w:proofErr w:type="gramEnd"/>
    </w:p>
    <w:p w:rsidR="00FA468E" w:rsidRPr="001E499B" w:rsidRDefault="00FA468E" w:rsidP="00FA468E">
      <w:pPr>
        <w:ind w:firstLine="420"/>
        <w:rPr>
          <w:rStyle w:val="3Char"/>
          <w:rFonts w:ascii="宋体" w:hAnsi="宋体" w:cs="宋体"/>
          <w:b w:val="0"/>
          <w:sz w:val="28"/>
          <w:szCs w:val="28"/>
        </w:rPr>
      </w:pPr>
      <w:r w:rsidRPr="001E499B">
        <w:rPr>
          <w:rStyle w:val="3Char"/>
          <w:rFonts w:ascii="宋体" w:hAnsi="宋体" w:cs="宋体" w:hint="eastAsia"/>
          <w:b w:val="0"/>
          <w:sz w:val="28"/>
          <w:szCs w:val="28"/>
        </w:rPr>
        <w:t>举例：用无符号INT存储IP，而非CHAR(15)</w:t>
      </w:r>
    </w:p>
    <w:p w:rsidR="00FA468E" w:rsidRPr="001E499B" w:rsidRDefault="00FA468E" w:rsidP="001E499B">
      <w:pPr>
        <w:ind w:firstLine="420"/>
        <w:rPr>
          <w:rStyle w:val="3Char"/>
          <w:rFonts w:ascii="宋体" w:hAnsi="宋体" w:cs="宋体"/>
          <w:b w:val="0"/>
          <w:sz w:val="28"/>
          <w:szCs w:val="28"/>
        </w:rPr>
      </w:pPr>
      <w:r w:rsidRPr="001E499B">
        <w:rPr>
          <w:rStyle w:val="3Char"/>
          <w:rFonts w:ascii="宋体" w:hAnsi="宋体" w:cs="宋体"/>
          <w:b w:val="0"/>
          <w:sz w:val="28"/>
          <w:szCs w:val="28"/>
        </w:rPr>
        <w:t>SELECT INET_</w:t>
      </w:r>
      <w:proofErr w:type="gramStart"/>
      <w:r w:rsidRPr="001E499B">
        <w:rPr>
          <w:rStyle w:val="3Char"/>
          <w:rFonts w:ascii="宋体" w:hAnsi="宋体" w:cs="宋体"/>
          <w:b w:val="0"/>
          <w:sz w:val="28"/>
          <w:szCs w:val="28"/>
        </w:rPr>
        <w:t>ATON(</w:t>
      </w:r>
      <w:proofErr w:type="gramEnd"/>
      <w:r w:rsidRPr="001E499B">
        <w:rPr>
          <w:rStyle w:val="3Char"/>
          <w:rFonts w:ascii="宋体" w:hAnsi="宋体" w:cs="宋体"/>
          <w:b w:val="0"/>
          <w:sz w:val="28"/>
          <w:szCs w:val="28"/>
        </w:rPr>
        <w:t>'192.168.0.1');</w:t>
      </w:r>
    </w:p>
    <w:p w:rsidR="00FA468E" w:rsidRPr="001E499B" w:rsidRDefault="00FA468E" w:rsidP="001E499B">
      <w:pPr>
        <w:ind w:firstLine="420"/>
        <w:rPr>
          <w:rStyle w:val="3Char"/>
          <w:rFonts w:ascii="宋体" w:hAnsi="宋体" w:cs="宋体"/>
          <w:b w:val="0"/>
          <w:sz w:val="28"/>
          <w:szCs w:val="28"/>
        </w:rPr>
      </w:pPr>
      <w:r w:rsidRPr="001E499B">
        <w:rPr>
          <w:rStyle w:val="3Char"/>
          <w:rFonts w:ascii="宋体" w:hAnsi="宋体" w:cs="宋体"/>
          <w:b w:val="0"/>
          <w:sz w:val="28"/>
          <w:szCs w:val="28"/>
        </w:rPr>
        <w:lastRenderedPageBreak/>
        <w:t>+--------------------------+</w:t>
      </w:r>
    </w:p>
    <w:p w:rsidR="00FA468E" w:rsidRPr="001E499B" w:rsidRDefault="00FA468E" w:rsidP="001E499B">
      <w:pPr>
        <w:ind w:firstLine="420"/>
        <w:rPr>
          <w:rStyle w:val="3Char"/>
          <w:rFonts w:ascii="宋体" w:hAnsi="宋体" w:cs="宋体"/>
          <w:b w:val="0"/>
          <w:sz w:val="28"/>
          <w:szCs w:val="28"/>
        </w:rPr>
      </w:pPr>
      <w:r w:rsidRPr="001E499B">
        <w:rPr>
          <w:rStyle w:val="3Char"/>
          <w:rFonts w:ascii="宋体" w:hAnsi="宋体" w:cs="宋体"/>
          <w:b w:val="0"/>
          <w:sz w:val="28"/>
          <w:szCs w:val="28"/>
        </w:rPr>
        <w:t>| INET_</w:t>
      </w:r>
      <w:proofErr w:type="gramStart"/>
      <w:r w:rsidRPr="001E499B">
        <w:rPr>
          <w:rStyle w:val="3Char"/>
          <w:rFonts w:ascii="宋体" w:hAnsi="宋体" w:cs="宋体"/>
          <w:b w:val="0"/>
          <w:sz w:val="28"/>
          <w:szCs w:val="28"/>
        </w:rPr>
        <w:t>ATON(</w:t>
      </w:r>
      <w:proofErr w:type="gramEnd"/>
      <w:r w:rsidRPr="001E499B">
        <w:rPr>
          <w:rStyle w:val="3Char"/>
          <w:rFonts w:ascii="宋体" w:hAnsi="宋体" w:cs="宋体"/>
          <w:b w:val="0"/>
          <w:sz w:val="28"/>
          <w:szCs w:val="28"/>
        </w:rPr>
        <w:t>'192.168.0.1') |</w:t>
      </w:r>
    </w:p>
    <w:p w:rsidR="00FA468E" w:rsidRPr="001E499B" w:rsidRDefault="00FA468E" w:rsidP="001E499B">
      <w:pPr>
        <w:ind w:firstLine="420"/>
        <w:rPr>
          <w:rStyle w:val="3Char"/>
          <w:rFonts w:ascii="宋体" w:hAnsi="宋体" w:cs="宋体"/>
          <w:b w:val="0"/>
          <w:sz w:val="28"/>
          <w:szCs w:val="28"/>
        </w:rPr>
      </w:pPr>
      <w:r w:rsidRPr="001E499B">
        <w:rPr>
          <w:rStyle w:val="3Char"/>
          <w:rFonts w:ascii="宋体" w:hAnsi="宋体" w:cs="宋体"/>
          <w:b w:val="0"/>
          <w:sz w:val="28"/>
          <w:szCs w:val="28"/>
        </w:rPr>
        <w:t>+--------------------------+</w:t>
      </w:r>
    </w:p>
    <w:p w:rsidR="00FA468E" w:rsidRPr="001E499B" w:rsidRDefault="00FA468E" w:rsidP="001E499B">
      <w:pPr>
        <w:ind w:firstLine="420"/>
        <w:rPr>
          <w:rStyle w:val="3Char"/>
          <w:rFonts w:ascii="宋体" w:hAnsi="宋体" w:cs="宋体"/>
          <w:b w:val="0"/>
          <w:sz w:val="28"/>
          <w:szCs w:val="28"/>
        </w:rPr>
      </w:pPr>
      <w:r w:rsidRPr="001E499B">
        <w:rPr>
          <w:rStyle w:val="3Char"/>
          <w:rFonts w:ascii="宋体" w:hAnsi="宋体" w:cs="宋体"/>
          <w:b w:val="0"/>
          <w:sz w:val="28"/>
          <w:szCs w:val="28"/>
        </w:rPr>
        <w:t>|               3232235521 |</w:t>
      </w:r>
    </w:p>
    <w:p w:rsidR="00FA468E" w:rsidRPr="001E499B" w:rsidRDefault="00FA468E" w:rsidP="001E499B">
      <w:pPr>
        <w:ind w:firstLine="420"/>
        <w:rPr>
          <w:rStyle w:val="3Char"/>
          <w:rFonts w:ascii="宋体" w:hAnsi="宋体" w:cs="宋体"/>
          <w:b w:val="0"/>
          <w:sz w:val="28"/>
          <w:szCs w:val="28"/>
        </w:rPr>
      </w:pPr>
      <w:r w:rsidRPr="001E499B">
        <w:rPr>
          <w:rStyle w:val="3Char"/>
          <w:rFonts w:ascii="宋体" w:hAnsi="宋体" w:cs="宋体"/>
          <w:b w:val="0"/>
          <w:sz w:val="28"/>
          <w:szCs w:val="28"/>
        </w:rPr>
        <w:t>+--------------------------+</w:t>
      </w:r>
    </w:p>
    <w:p w:rsidR="00FA468E" w:rsidRPr="001E499B" w:rsidRDefault="00FA468E" w:rsidP="001E499B">
      <w:pPr>
        <w:ind w:firstLine="420"/>
        <w:rPr>
          <w:rStyle w:val="3Char"/>
          <w:rFonts w:ascii="宋体" w:hAnsi="宋体" w:cs="宋体"/>
          <w:b w:val="0"/>
          <w:sz w:val="28"/>
          <w:szCs w:val="28"/>
        </w:rPr>
      </w:pPr>
      <w:r w:rsidRPr="001E499B">
        <w:rPr>
          <w:rStyle w:val="3Char"/>
          <w:rFonts w:ascii="宋体" w:hAnsi="宋体" w:cs="宋体"/>
          <w:b w:val="0"/>
          <w:sz w:val="28"/>
          <w:szCs w:val="28"/>
        </w:rPr>
        <w:t>SELECT INET_</w:t>
      </w:r>
      <w:proofErr w:type="gramStart"/>
      <w:r w:rsidRPr="001E499B">
        <w:rPr>
          <w:rStyle w:val="3Char"/>
          <w:rFonts w:ascii="宋体" w:hAnsi="宋体" w:cs="宋体"/>
          <w:b w:val="0"/>
          <w:sz w:val="28"/>
          <w:szCs w:val="28"/>
        </w:rPr>
        <w:t>NTOA(</w:t>
      </w:r>
      <w:proofErr w:type="gramEnd"/>
      <w:r w:rsidRPr="001E499B">
        <w:rPr>
          <w:rStyle w:val="3Char"/>
          <w:rFonts w:ascii="宋体" w:hAnsi="宋体" w:cs="宋体"/>
          <w:b w:val="0"/>
          <w:sz w:val="28"/>
          <w:szCs w:val="28"/>
        </w:rPr>
        <w:t>'3232235521');</w:t>
      </w:r>
    </w:p>
    <w:p w:rsidR="00FA468E" w:rsidRPr="001E499B" w:rsidRDefault="00FA468E" w:rsidP="001E499B">
      <w:pPr>
        <w:ind w:firstLine="420"/>
        <w:rPr>
          <w:rStyle w:val="3Char"/>
          <w:rFonts w:ascii="宋体" w:hAnsi="宋体" w:cs="宋体"/>
          <w:b w:val="0"/>
          <w:sz w:val="28"/>
          <w:szCs w:val="28"/>
        </w:rPr>
      </w:pPr>
      <w:r w:rsidRPr="001E499B">
        <w:rPr>
          <w:rStyle w:val="3Char"/>
          <w:rFonts w:ascii="宋体" w:hAnsi="宋体" w:cs="宋体"/>
          <w:b w:val="0"/>
          <w:sz w:val="28"/>
          <w:szCs w:val="28"/>
        </w:rPr>
        <w:t>+-------------------------+</w:t>
      </w:r>
    </w:p>
    <w:p w:rsidR="00FA468E" w:rsidRPr="001E499B" w:rsidRDefault="00FA468E" w:rsidP="001E499B">
      <w:pPr>
        <w:ind w:firstLine="420"/>
        <w:rPr>
          <w:rStyle w:val="3Char"/>
          <w:rFonts w:ascii="宋体" w:hAnsi="宋体" w:cs="宋体"/>
          <w:b w:val="0"/>
          <w:sz w:val="28"/>
          <w:szCs w:val="28"/>
        </w:rPr>
      </w:pPr>
      <w:r w:rsidRPr="001E499B">
        <w:rPr>
          <w:rStyle w:val="3Char"/>
          <w:rFonts w:ascii="宋体" w:hAnsi="宋体" w:cs="宋体"/>
          <w:b w:val="0"/>
          <w:sz w:val="28"/>
          <w:szCs w:val="28"/>
        </w:rPr>
        <w:t>| INET_</w:t>
      </w:r>
      <w:proofErr w:type="gramStart"/>
      <w:r w:rsidRPr="001E499B">
        <w:rPr>
          <w:rStyle w:val="3Char"/>
          <w:rFonts w:ascii="宋体" w:hAnsi="宋体" w:cs="宋体"/>
          <w:b w:val="0"/>
          <w:sz w:val="28"/>
          <w:szCs w:val="28"/>
        </w:rPr>
        <w:t>NTOA(</w:t>
      </w:r>
      <w:proofErr w:type="gramEnd"/>
      <w:r w:rsidRPr="001E499B">
        <w:rPr>
          <w:rStyle w:val="3Char"/>
          <w:rFonts w:ascii="宋体" w:hAnsi="宋体" w:cs="宋体"/>
          <w:b w:val="0"/>
          <w:sz w:val="28"/>
          <w:szCs w:val="28"/>
        </w:rPr>
        <w:t>'3232235521') |</w:t>
      </w:r>
    </w:p>
    <w:p w:rsidR="00FA468E" w:rsidRPr="001E499B" w:rsidRDefault="00FA468E" w:rsidP="001E499B">
      <w:pPr>
        <w:ind w:firstLine="420"/>
        <w:rPr>
          <w:rStyle w:val="3Char"/>
          <w:rFonts w:ascii="宋体" w:hAnsi="宋体" w:cs="宋体"/>
          <w:b w:val="0"/>
          <w:sz w:val="28"/>
          <w:szCs w:val="28"/>
        </w:rPr>
      </w:pPr>
      <w:r w:rsidRPr="001E499B">
        <w:rPr>
          <w:rStyle w:val="3Char"/>
          <w:rFonts w:ascii="宋体" w:hAnsi="宋体" w:cs="宋体"/>
          <w:b w:val="0"/>
          <w:sz w:val="28"/>
          <w:szCs w:val="28"/>
        </w:rPr>
        <w:t>+-------------------------+</w:t>
      </w:r>
    </w:p>
    <w:p w:rsidR="00FA468E" w:rsidRPr="001E499B" w:rsidRDefault="00FA468E" w:rsidP="001E499B">
      <w:pPr>
        <w:ind w:firstLine="420"/>
        <w:rPr>
          <w:rStyle w:val="3Char"/>
          <w:rFonts w:ascii="宋体" w:hAnsi="宋体" w:cs="宋体"/>
          <w:b w:val="0"/>
          <w:sz w:val="28"/>
          <w:szCs w:val="28"/>
        </w:rPr>
      </w:pPr>
      <w:r w:rsidRPr="001E499B">
        <w:rPr>
          <w:rStyle w:val="3Char"/>
          <w:rFonts w:ascii="宋体" w:hAnsi="宋体" w:cs="宋体"/>
          <w:b w:val="0"/>
          <w:sz w:val="28"/>
          <w:szCs w:val="28"/>
        </w:rPr>
        <w:t>| 192.168.0.1             |</w:t>
      </w:r>
    </w:p>
    <w:p w:rsidR="00FA468E" w:rsidRPr="001E499B" w:rsidRDefault="00FA468E" w:rsidP="001E499B">
      <w:pPr>
        <w:ind w:firstLine="420"/>
        <w:rPr>
          <w:rStyle w:val="3Char"/>
          <w:rFonts w:ascii="宋体" w:hAnsi="宋体" w:cs="宋体"/>
          <w:b w:val="0"/>
          <w:sz w:val="28"/>
          <w:szCs w:val="28"/>
        </w:rPr>
      </w:pPr>
      <w:r w:rsidRPr="001E499B">
        <w:rPr>
          <w:rStyle w:val="3Char"/>
          <w:rFonts w:ascii="宋体" w:hAnsi="宋体" w:cs="宋体"/>
          <w:b w:val="0"/>
          <w:sz w:val="28"/>
          <w:szCs w:val="28"/>
        </w:rPr>
        <w:t>+-------------------------+</w:t>
      </w:r>
    </w:p>
    <w:p w:rsidR="00984B3A" w:rsidRPr="001D6913" w:rsidRDefault="00984B3A" w:rsidP="001D6913">
      <w:pPr>
        <w:pStyle w:val="a3"/>
        <w:widowControl/>
        <w:numPr>
          <w:ilvl w:val="0"/>
          <w:numId w:val="10"/>
        </w:numPr>
        <w:spacing w:before="100" w:beforeAutospacing="1" w:after="100" w:afterAutospacing="1" w:line="360" w:lineRule="auto"/>
        <w:ind w:firstLineChars="0"/>
        <w:jc w:val="left"/>
        <w:rPr>
          <w:rStyle w:val="3Char"/>
          <w:rFonts w:ascii="宋体" w:hAnsi="宋体" w:cs="宋体"/>
          <w:b w:val="0"/>
          <w:sz w:val="28"/>
          <w:szCs w:val="28"/>
        </w:rPr>
      </w:pPr>
      <w:bookmarkStart w:id="268" w:name="_Toc370824771"/>
      <w:r w:rsidRPr="001D6913">
        <w:rPr>
          <w:rStyle w:val="3Char"/>
          <w:rFonts w:ascii="宋体" w:hAnsi="宋体" w:cs="宋体" w:hint="eastAsia"/>
          <w:b w:val="0"/>
          <w:sz w:val="28"/>
          <w:szCs w:val="28"/>
        </w:rPr>
        <w:t>日期</w:t>
      </w:r>
      <w:r w:rsidR="001D6913">
        <w:rPr>
          <w:rStyle w:val="3Char"/>
          <w:rFonts w:ascii="宋体" w:hAnsi="宋体" w:cs="宋体" w:hint="eastAsia"/>
          <w:b w:val="0"/>
          <w:sz w:val="28"/>
          <w:szCs w:val="28"/>
        </w:rPr>
        <w:t>=&gt;</w:t>
      </w:r>
      <w:r w:rsidRPr="001D6913">
        <w:rPr>
          <w:rStyle w:val="3Char"/>
          <w:rFonts w:ascii="宋体" w:hAnsi="宋体" w:cs="宋体" w:hint="eastAsia"/>
          <w:b w:val="0"/>
          <w:sz w:val="28"/>
          <w:szCs w:val="28"/>
        </w:rPr>
        <w:t>数字</w:t>
      </w:r>
      <w:bookmarkEnd w:id="268"/>
    </w:p>
    <w:p w:rsidR="00A10592" w:rsidRPr="00A10592" w:rsidRDefault="00A10592" w:rsidP="00A10592">
      <w:pPr>
        <w:ind w:firstLine="420"/>
        <w:rPr>
          <w:rStyle w:val="3Char"/>
          <w:rFonts w:ascii="宋体" w:hAnsi="宋体" w:cs="宋体"/>
          <w:b w:val="0"/>
          <w:sz w:val="28"/>
          <w:szCs w:val="28"/>
        </w:rPr>
      </w:pPr>
      <w:r w:rsidRPr="00A10592">
        <w:rPr>
          <w:rStyle w:val="3Char"/>
          <w:rFonts w:ascii="宋体" w:hAnsi="宋体" w:cs="宋体" w:hint="eastAsia"/>
          <w:b w:val="0"/>
          <w:sz w:val="28"/>
          <w:szCs w:val="28"/>
        </w:rPr>
        <w:t>FROM_</w:t>
      </w:r>
      <w:proofErr w:type="gramStart"/>
      <w:r w:rsidRPr="00A10592">
        <w:rPr>
          <w:rStyle w:val="3Char"/>
          <w:rFonts w:ascii="宋体" w:hAnsi="宋体" w:cs="宋体" w:hint="eastAsia"/>
          <w:b w:val="0"/>
          <w:sz w:val="28"/>
          <w:szCs w:val="28"/>
        </w:rPr>
        <w:t>UNIXTIME()</w:t>
      </w:r>
      <w:proofErr w:type="gramEnd"/>
    </w:p>
    <w:p w:rsidR="00A10592" w:rsidRPr="00A10592" w:rsidRDefault="00A10592" w:rsidP="00A10592">
      <w:pPr>
        <w:ind w:firstLine="420"/>
        <w:rPr>
          <w:rStyle w:val="3Char"/>
          <w:rFonts w:ascii="宋体" w:hAnsi="宋体" w:cs="宋体"/>
          <w:b w:val="0"/>
          <w:sz w:val="28"/>
          <w:szCs w:val="28"/>
        </w:rPr>
      </w:pPr>
      <w:r w:rsidRPr="00A10592">
        <w:rPr>
          <w:rStyle w:val="3Char"/>
          <w:rFonts w:ascii="宋体" w:hAnsi="宋体" w:cs="宋体" w:hint="eastAsia"/>
          <w:b w:val="0"/>
          <w:sz w:val="28"/>
          <w:szCs w:val="28"/>
        </w:rPr>
        <w:t>UNIX_</w:t>
      </w:r>
      <w:proofErr w:type="gramStart"/>
      <w:r w:rsidRPr="00A10592">
        <w:rPr>
          <w:rStyle w:val="3Char"/>
          <w:rFonts w:ascii="宋体" w:hAnsi="宋体" w:cs="宋体" w:hint="eastAsia"/>
          <w:b w:val="0"/>
          <w:sz w:val="28"/>
          <w:szCs w:val="28"/>
        </w:rPr>
        <w:t>TIMESTAMP()</w:t>
      </w:r>
      <w:bookmarkStart w:id="269" w:name="_避免使用NULL字段"/>
      <w:bookmarkEnd w:id="269"/>
      <w:proofErr w:type="gramEnd"/>
    </w:p>
    <w:p w:rsidR="003302E8" w:rsidRPr="00FA468E" w:rsidRDefault="003302E8" w:rsidP="00704FB1">
      <w:pPr>
        <w:rPr>
          <w:rStyle w:val="3Char"/>
          <w:rFonts w:ascii="宋体" w:hAnsi="宋体" w:cs="宋体"/>
          <w:b w:val="0"/>
          <w:sz w:val="28"/>
          <w:szCs w:val="28"/>
        </w:rPr>
      </w:pPr>
    </w:p>
    <w:p w:rsidR="003D2E19" w:rsidRDefault="003D2E19" w:rsidP="003D2E19">
      <w:pPr>
        <w:pStyle w:val="2"/>
        <w:numPr>
          <w:ilvl w:val="0"/>
          <w:numId w:val="4"/>
        </w:numPr>
        <w:rPr>
          <w:rStyle w:val="2Char"/>
          <w:b/>
          <w:bCs/>
        </w:rPr>
      </w:pPr>
      <w:bookmarkStart w:id="270" w:name="_Toc422996510"/>
      <w:r>
        <w:rPr>
          <w:rStyle w:val="2Char"/>
          <w:rFonts w:hint="eastAsia"/>
          <w:b/>
          <w:bCs/>
        </w:rPr>
        <w:t>索引规则</w:t>
      </w:r>
      <w:bookmarkEnd w:id="270"/>
    </w:p>
    <w:p w:rsidR="00C05409" w:rsidRDefault="008A72B4" w:rsidP="00C05409">
      <w:pPr>
        <w:pStyle w:val="3"/>
        <w:rPr>
          <w:rStyle w:val="2Char"/>
          <w:rFonts w:ascii="Times New Roman" w:eastAsia="宋体" w:hAnsi="Times New Roman"/>
          <w:sz w:val="30"/>
          <w:szCs w:val="30"/>
        </w:rPr>
      </w:pPr>
      <w:bookmarkStart w:id="271" w:name="_Toc422996511"/>
      <w:r>
        <w:rPr>
          <w:rStyle w:val="2Char"/>
          <w:rFonts w:ascii="Times New Roman" w:eastAsia="宋体" w:hAnsi="Times New Roman" w:hint="eastAsia"/>
          <w:sz w:val="30"/>
          <w:szCs w:val="30"/>
        </w:rPr>
        <w:t>5</w:t>
      </w:r>
      <w:r w:rsidR="00C05409">
        <w:rPr>
          <w:rStyle w:val="2Char"/>
          <w:rFonts w:ascii="Times New Roman" w:eastAsia="宋体" w:hAnsi="Times New Roman" w:hint="eastAsia"/>
          <w:sz w:val="30"/>
          <w:szCs w:val="30"/>
        </w:rPr>
        <w:t>.1.</w:t>
      </w:r>
      <w:r w:rsidR="00C05409">
        <w:rPr>
          <w:rStyle w:val="2Char"/>
          <w:rFonts w:ascii="Times New Roman" w:eastAsia="宋体" w:hAnsi="Times New Roman" w:hint="eastAsia"/>
          <w:sz w:val="30"/>
          <w:szCs w:val="30"/>
        </w:rPr>
        <w:t>基本原则</w:t>
      </w:r>
      <w:bookmarkEnd w:id="271"/>
    </w:p>
    <w:p w:rsidR="00C05409" w:rsidRPr="00704FB1" w:rsidRDefault="00C65F9A" w:rsidP="00C65F9A">
      <w:pPr>
        <w:pStyle w:val="a3"/>
        <w:numPr>
          <w:ilvl w:val="0"/>
          <w:numId w:val="10"/>
        </w:numPr>
        <w:ind w:firstLineChars="0"/>
        <w:rPr>
          <w:rStyle w:val="3Char"/>
          <w:rFonts w:ascii="宋体" w:hAnsi="宋体" w:cs="宋体"/>
          <w:b w:val="0"/>
          <w:sz w:val="28"/>
          <w:szCs w:val="28"/>
          <w:highlight w:val="green"/>
        </w:rPr>
      </w:pPr>
      <w:r w:rsidRPr="00704FB1">
        <w:rPr>
          <w:rStyle w:val="3Char"/>
          <w:rFonts w:ascii="宋体" w:hAnsi="宋体" w:cs="宋体" w:hint="eastAsia"/>
          <w:b w:val="0"/>
          <w:sz w:val="28"/>
          <w:szCs w:val="28"/>
          <w:highlight w:val="green"/>
        </w:rPr>
        <w:t>控制索引数量。</w:t>
      </w:r>
    </w:p>
    <w:p w:rsidR="001777C7" w:rsidRPr="00704FB1" w:rsidRDefault="001777C7" w:rsidP="00C65F9A">
      <w:pPr>
        <w:pStyle w:val="a3"/>
        <w:numPr>
          <w:ilvl w:val="0"/>
          <w:numId w:val="10"/>
        </w:numPr>
        <w:ind w:firstLineChars="0"/>
        <w:rPr>
          <w:rStyle w:val="3Char"/>
          <w:rFonts w:ascii="宋体" w:hAnsi="宋体" w:cs="宋体"/>
          <w:b w:val="0"/>
          <w:sz w:val="28"/>
          <w:szCs w:val="28"/>
          <w:highlight w:val="green"/>
        </w:rPr>
      </w:pPr>
      <w:r w:rsidRPr="00704FB1">
        <w:rPr>
          <w:rStyle w:val="3Char"/>
          <w:rFonts w:ascii="宋体" w:hAnsi="宋体" w:cs="宋体" w:hint="eastAsia"/>
          <w:b w:val="0"/>
          <w:sz w:val="28"/>
          <w:szCs w:val="28"/>
          <w:highlight w:val="green"/>
        </w:rPr>
        <w:t>对于区分度不大的字段，不建立索引。</w:t>
      </w:r>
    </w:p>
    <w:p w:rsidR="003E2FF1" w:rsidRPr="00704FB1" w:rsidRDefault="003E2FF1" w:rsidP="00C65F9A">
      <w:pPr>
        <w:pStyle w:val="a3"/>
        <w:numPr>
          <w:ilvl w:val="0"/>
          <w:numId w:val="10"/>
        </w:numPr>
        <w:ind w:firstLineChars="0"/>
        <w:rPr>
          <w:rStyle w:val="3Char"/>
          <w:rFonts w:ascii="宋体" w:hAnsi="宋体" w:cs="宋体"/>
          <w:b w:val="0"/>
          <w:sz w:val="28"/>
          <w:szCs w:val="28"/>
          <w:highlight w:val="green"/>
        </w:rPr>
      </w:pPr>
      <w:r w:rsidRPr="00704FB1">
        <w:rPr>
          <w:rStyle w:val="3Char"/>
          <w:rFonts w:ascii="宋体" w:hAnsi="宋体" w:cs="宋体" w:hint="eastAsia"/>
          <w:b w:val="0"/>
          <w:sz w:val="28"/>
          <w:szCs w:val="28"/>
          <w:highlight w:val="green"/>
        </w:rPr>
        <w:t>不使用外键，通过应用解决。</w:t>
      </w:r>
    </w:p>
    <w:p w:rsidR="00D64834" w:rsidRPr="00704FB1" w:rsidRDefault="00D64834" w:rsidP="00C65F9A">
      <w:pPr>
        <w:pStyle w:val="a3"/>
        <w:numPr>
          <w:ilvl w:val="0"/>
          <w:numId w:val="10"/>
        </w:numPr>
        <w:ind w:firstLineChars="0"/>
        <w:rPr>
          <w:rStyle w:val="3Char"/>
          <w:rFonts w:ascii="宋体" w:hAnsi="宋体" w:cs="宋体"/>
          <w:b w:val="0"/>
          <w:sz w:val="28"/>
          <w:szCs w:val="28"/>
          <w:highlight w:val="green"/>
        </w:rPr>
      </w:pPr>
      <w:bookmarkStart w:id="272" w:name="_Toc370824829"/>
      <w:r w:rsidRPr="00704FB1">
        <w:rPr>
          <w:rStyle w:val="3Char"/>
          <w:rFonts w:ascii="宋体" w:hAnsi="宋体" w:cs="宋体" w:hint="eastAsia"/>
          <w:b w:val="0"/>
          <w:sz w:val="28"/>
          <w:szCs w:val="28"/>
          <w:highlight w:val="green"/>
        </w:rPr>
        <w:lastRenderedPageBreak/>
        <w:t>索引中的字段数不超过5个。</w:t>
      </w:r>
      <w:bookmarkEnd w:id="272"/>
    </w:p>
    <w:p w:rsidR="00C65F9A" w:rsidRDefault="008A72B4" w:rsidP="00CC7294">
      <w:pPr>
        <w:pStyle w:val="3"/>
        <w:rPr>
          <w:rStyle w:val="2Char"/>
          <w:rFonts w:ascii="Times New Roman" w:eastAsia="宋体" w:hAnsi="Times New Roman"/>
          <w:sz w:val="30"/>
          <w:szCs w:val="30"/>
        </w:rPr>
      </w:pPr>
      <w:bookmarkStart w:id="273" w:name="_Toc422996512"/>
      <w:r>
        <w:rPr>
          <w:rStyle w:val="2Char"/>
          <w:rFonts w:ascii="Times New Roman" w:eastAsia="宋体" w:hAnsi="Times New Roman" w:hint="eastAsia"/>
          <w:sz w:val="30"/>
          <w:szCs w:val="30"/>
        </w:rPr>
        <w:t>5</w:t>
      </w:r>
      <w:r w:rsidR="00C65F9A" w:rsidRPr="00CC7294">
        <w:rPr>
          <w:rStyle w:val="2Char"/>
          <w:rFonts w:ascii="Times New Roman" w:eastAsia="宋体" w:hAnsi="Times New Roman" w:hint="eastAsia"/>
          <w:sz w:val="30"/>
          <w:szCs w:val="30"/>
        </w:rPr>
        <w:t>.2.</w:t>
      </w:r>
      <w:r w:rsidR="00C65F9A" w:rsidRPr="00CC7294">
        <w:rPr>
          <w:rStyle w:val="2Char"/>
          <w:rFonts w:ascii="Times New Roman" w:eastAsia="宋体" w:hAnsi="Times New Roman" w:hint="eastAsia"/>
          <w:sz w:val="30"/>
          <w:szCs w:val="30"/>
        </w:rPr>
        <w:t>主键</w:t>
      </w:r>
      <w:r w:rsidR="00C65F9A" w:rsidRPr="00CC7294">
        <w:rPr>
          <w:rStyle w:val="2Char"/>
          <w:rFonts w:ascii="Times New Roman" w:eastAsia="宋体" w:hAnsi="Times New Roman" w:hint="eastAsia"/>
          <w:sz w:val="30"/>
          <w:szCs w:val="30"/>
        </w:rPr>
        <w:t>(</w:t>
      </w:r>
      <w:r w:rsidR="00C65F9A" w:rsidRPr="00CC7294">
        <w:rPr>
          <w:rStyle w:val="2Char"/>
          <w:rFonts w:ascii="Times New Roman" w:eastAsia="宋体" w:hAnsi="Times New Roman" w:hint="eastAsia"/>
          <w:sz w:val="30"/>
          <w:szCs w:val="30"/>
        </w:rPr>
        <w:t>特指</w:t>
      </w:r>
      <w:proofErr w:type="spellStart"/>
      <w:r w:rsidR="00C65F9A" w:rsidRPr="00CC7294">
        <w:rPr>
          <w:rStyle w:val="2Char"/>
          <w:rFonts w:ascii="Times New Roman" w:eastAsia="宋体" w:hAnsi="Times New Roman" w:hint="eastAsia"/>
          <w:sz w:val="30"/>
          <w:szCs w:val="30"/>
        </w:rPr>
        <w:t>InnoDB</w:t>
      </w:r>
      <w:proofErr w:type="spellEnd"/>
      <w:r w:rsidR="00C65F9A" w:rsidRPr="00CC7294">
        <w:rPr>
          <w:rStyle w:val="2Char"/>
          <w:rFonts w:ascii="Times New Roman" w:eastAsia="宋体" w:hAnsi="Times New Roman" w:hint="eastAsia"/>
          <w:sz w:val="30"/>
          <w:szCs w:val="30"/>
        </w:rPr>
        <w:t>)</w:t>
      </w:r>
      <w:bookmarkEnd w:id="273"/>
    </w:p>
    <w:p w:rsidR="0084188F" w:rsidRDefault="0084188F" w:rsidP="0084188F">
      <w:pPr>
        <w:pStyle w:val="a3"/>
        <w:numPr>
          <w:ilvl w:val="0"/>
          <w:numId w:val="10"/>
        </w:numPr>
        <w:ind w:firstLineChars="0"/>
        <w:rPr>
          <w:rStyle w:val="3Char"/>
          <w:rFonts w:ascii="宋体" w:hAnsi="宋体" w:cs="宋体"/>
          <w:b w:val="0"/>
          <w:sz w:val="28"/>
          <w:szCs w:val="28"/>
        </w:rPr>
      </w:pPr>
      <w:r w:rsidRPr="0084188F">
        <w:rPr>
          <w:rStyle w:val="3Char"/>
          <w:rFonts w:ascii="宋体" w:hAnsi="宋体" w:cs="宋体" w:hint="eastAsia"/>
          <w:b w:val="0"/>
          <w:sz w:val="28"/>
          <w:szCs w:val="28"/>
        </w:rPr>
        <w:t>业务主键</w:t>
      </w:r>
      <w:proofErr w:type="spellStart"/>
      <w:r w:rsidRPr="0084188F">
        <w:rPr>
          <w:rStyle w:val="3Char"/>
          <w:rFonts w:ascii="宋体" w:hAnsi="宋体" w:cs="宋体" w:hint="eastAsia"/>
          <w:b w:val="0"/>
          <w:sz w:val="28"/>
          <w:szCs w:val="28"/>
        </w:rPr>
        <w:t>vs</w:t>
      </w:r>
      <w:proofErr w:type="spellEnd"/>
      <w:r w:rsidRPr="0084188F">
        <w:rPr>
          <w:rStyle w:val="3Char"/>
          <w:rFonts w:ascii="宋体" w:hAnsi="宋体" w:cs="宋体" w:hint="eastAsia"/>
          <w:b w:val="0"/>
          <w:sz w:val="28"/>
          <w:szCs w:val="28"/>
        </w:rPr>
        <w:t>代理主键</w:t>
      </w:r>
    </w:p>
    <w:p w:rsidR="0084188F" w:rsidRDefault="0084188F" w:rsidP="0084188F">
      <w:pPr>
        <w:ind w:firstLineChars="200" w:firstLine="560"/>
        <w:rPr>
          <w:rStyle w:val="3Char"/>
          <w:rFonts w:ascii="宋体" w:hAnsi="宋体" w:cs="宋体"/>
          <w:b w:val="0"/>
          <w:sz w:val="28"/>
          <w:szCs w:val="28"/>
        </w:rPr>
      </w:pPr>
      <w:r w:rsidRPr="0084188F">
        <w:rPr>
          <w:rStyle w:val="3Char"/>
          <w:rFonts w:ascii="宋体" w:hAnsi="宋体" w:cs="宋体" w:hint="eastAsia"/>
          <w:b w:val="0"/>
          <w:sz w:val="28"/>
          <w:szCs w:val="28"/>
        </w:rPr>
        <w:t>如果使用的是</w:t>
      </w:r>
      <w:proofErr w:type="spellStart"/>
      <w:r w:rsidRPr="0084188F">
        <w:rPr>
          <w:rStyle w:val="3Char"/>
          <w:rFonts w:ascii="宋体" w:hAnsi="宋体" w:cs="宋体" w:hint="eastAsia"/>
          <w:b w:val="0"/>
          <w:sz w:val="28"/>
          <w:szCs w:val="28"/>
        </w:rPr>
        <w:t>InnoDB</w:t>
      </w:r>
      <w:proofErr w:type="spellEnd"/>
      <w:r w:rsidRPr="0084188F">
        <w:rPr>
          <w:rStyle w:val="3Char"/>
          <w:rFonts w:ascii="宋体" w:hAnsi="宋体" w:cs="宋体" w:hint="eastAsia"/>
          <w:b w:val="0"/>
          <w:sz w:val="28"/>
          <w:szCs w:val="28"/>
        </w:rPr>
        <w:t>并且不需要特殊的聚簇。定义一个代理键（surrogate key）是个好的主意。意思就是这个主键并不是来自于你的应用程序的数据（与业务逻辑无关，而应用程序的数据如果有唯一的候选列可以做成唯一键），最简单的方法就是使用AUTO_INCREMENT列。这能保证数据插入保持着连续的顺序并且对于使用主键连接会获得更好的性能。最好避免使用随机的聚簇键。 对每张表，最重要的就是一定要有主键。</w:t>
      </w:r>
    </w:p>
    <w:p w:rsidR="00A76E3C" w:rsidRPr="00A76E3C" w:rsidRDefault="00A76E3C" w:rsidP="00A76E3C">
      <w:pPr>
        <w:ind w:firstLineChars="200" w:firstLine="560"/>
        <w:rPr>
          <w:rStyle w:val="3Char"/>
          <w:rFonts w:ascii="宋体" w:hAnsi="宋体" w:cs="宋体"/>
          <w:b w:val="0"/>
          <w:sz w:val="28"/>
          <w:szCs w:val="28"/>
        </w:rPr>
      </w:pPr>
      <w:proofErr w:type="spellStart"/>
      <w:r w:rsidRPr="00A76E3C">
        <w:rPr>
          <w:rStyle w:val="3Char"/>
          <w:rFonts w:ascii="宋体" w:hAnsi="宋体" w:cs="宋体"/>
          <w:b w:val="0"/>
          <w:sz w:val="28"/>
          <w:szCs w:val="28"/>
        </w:rPr>
        <w:t>InnoDB</w:t>
      </w:r>
      <w:proofErr w:type="spellEnd"/>
      <w:r w:rsidRPr="00A76E3C">
        <w:rPr>
          <w:rStyle w:val="3Char"/>
          <w:rFonts w:ascii="宋体" w:hAnsi="宋体" w:cs="宋体"/>
          <w:b w:val="0"/>
          <w:sz w:val="28"/>
          <w:szCs w:val="28"/>
        </w:rPr>
        <w:t>表都设计一个</w:t>
      </w:r>
      <w:r w:rsidRPr="00704FB1">
        <w:rPr>
          <w:rStyle w:val="3Char"/>
          <w:rFonts w:ascii="宋体" w:hAnsi="宋体" w:cs="宋体"/>
          <w:b w:val="0"/>
          <w:sz w:val="28"/>
          <w:szCs w:val="28"/>
          <w:highlight w:val="green"/>
        </w:rPr>
        <w:t>无业务用途的自增列做主键</w:t>
      </w:r>
      <w:r w:rsidRPr="00A76E3C">
        <w:rPr>
          <w:rStyle w:val="3Char"/>
          <w:rFonts w:ascii="宋体" w:hAnsi="宋体" w:cs="宋体"/>
          <w:b w:val="0"/>
          <w:sz w:val="28"/>
          <w:szCs w:val="28"/>
        </w:rPr>
        <w:t>，对于绝大多数场景都是如此，真正纯只读用</w:t>
      </w:r>
      <w:proofErr w:type="spellStart"/>
      <w:r w:rsidRPr="00A76E3C">
        <w:rPr>
          <w:rStyle w:val="3Char"/>
          <w:rFonts w:ascii="宋体" w:hAnsi="宋体" w:cs="宋体"/>
          <w:b w:val="0"/>
          <w:sz w:val="28"/>
          <w:szCs w:val="28"/>
        </w:rPr>
        <w:t>InnoDB</w:t>
      </w:r>
      <w:proofErr w:type="spellEnd"/>
      <w:r w:rsidRPr="00A76E3C">
        <w:rPr>
          <w:rStyle w:val="3Char"/>
          <w:rFonts w:ascii="宋体" w:hAnsi="宋体" w:cs="宋体"/>
          <w:b w:val="0"/>
          <w:sz w:val="28"/>
          <w:szCs w:val="28"/>
        </w:rPr>
        <w:t>表的并不多，真如此的话还不如用</w:t>
      </w:r>
      <w:proofErr w:type="spellStart"/>
      <w:r w:rsidRPr="00A76E3C">
        <w:rPr>
          <w:rStyle w:val="3Char"/>
          <w:rFonts w:ascii="宋体" w:hAnsi="宋体" w:cs="宋体"/>
          <w:b w:val="0"/>
          <w:sz w:val="28"/>
          <w:szCs w:val="28"/>
        </w:rPr>
        <w:t>TokuDB</w:t>
      </w:r>
      <w:proofErr w:type="spellEnd"/>
      <w:r>
        <w:rPr>
          <w:rStyle w:val="3Char"/>
          <w:rFonts w:ascii="宋体" w:hAnsi="宋体" w:cs="宋体"/>
          <w:b w:val="0"/>
          <w:sz w:val="28"/>
          <w:szCs w:val="28"/>
        </w:rPr>
        <w:t>来得划算</w:t>
      </w:r>
      <w:r>
        <w:rPr>
          <w:rStyle w:val="3Char"/>
          <w:rFonts w:ascii="宋体" w:hAnsi="宋体" w:cs="宋体" w:hint="eastAsia"/>
          <w:b w:val="0"/>
          <w:sz w:val="28"/>
          <w:szCs w:val="28"/>
        </w:rPr>
        <w:t>。</w:t>
      </w:r>
    </w:p>
    <w:p w:rsidR="0084188F" w:rsidRPr="0084188F" w:rsidRDefault="0084188F" w:rsidP="0084188F">
      <w:pPr>
        <w:pStyle w:val="a3"/>
        <w:numPr>
          <w:ilvl w:val="0"/>
          <w:numId w:val="10"/>
        </w:numPr>
        <w:ind w:firstLineChars="0"/>
        <w:rPr>
          <w:rStyle w:val="3Char"/>
          <w:rFonts w:ascii="宋体" w:hAnsi="宋体" w:cs="宋体"/>
          <w:b w:val="0"/>
          <w:sz w:val="28"/>
          <w:szCs w:val="28"/>
        </w:rPr>
      </w:pPr>
      <w:r w:rsidRPr="0084188F">
        <w:rPr>
          <w:rStyle w:val="3Char"/>
          <w:rFonts w:ascii="宋体" w:hAnsi="宋体" w:cs="宋体" w:hint="eastAsia"/>
          <w:b w:val="0"/>
          <w:sz w:val="28"/>
          <w:szCs w:val="28"/>
        </w:rPr>
        <w:t>主键类型</w:t>
      </w:r>
    </w:p>
    <w:p w:rsidR="00C65F9A" w:rsidRDefault="00E60435" w:rsidP="0084188F">
      <w:pPr>
        <w:ind w:firstLine="420"/>
        <w:rPr>
          <w:rStyle w:val="3Char"/>
          <w:rFonts w:ascii="宋体" w:hAnsi="宋体" w:cs="宋体"/>
          <w:b w:val="0"/>
          <w:sz w:val="28"/>
          <w:szCs w:val="28"/>
        </w:rPr>
      </w:pPr>
      <w:r w:rsidRPr="003279AF">
        <w:rPr>
          <w:rStyle w:val="3Char"/>
          <w:rFonts w:ascii="宋体" w:hAnsi="宋体" w:cs="宋体" w:hint="eastAsia"/>
          <w:b w:val="0"/>
          <w:sz w:val="28"/>
          <w:szCs w:val="28"/>
          <w:highlight w:val="green"/>
        </w:rPr>
        <w:t>推荐使用自增长列</w:t>
      </w:r>
      <w:r>
        <w:rPr>
          <w:rStyle w:val="3Char"/>
          <w:rFonts w:ascii="宋体" w:hAnsi="宋体" w:cs="宋体" w:hint="eastAsia"/>
          <w:b w:val="0"/>
          <w:sz w:val="28"/>
          <w:szCs w:val="28"/>
        </w:rPr>
        <w:t>，不建议使用字符串作为主键。</w:t>
      </w:r>
    </w:p>
    <w:p w:rsidR="0084188F" w:rsidRPr="0084188F" w:rsidRDefault="0084188F" w:rsidP="0084188F">
      <w:pPr>
        <w:pStyle w:val="a3"/>
        <w:numPr>
          <w:ilvl w:val="0"/>
          <w:numId w:val="10"/>
        </w:numPr>
        <w:ind w:firstLineChars="0"/>
        <w:rPr>
          <w:rStyle w:val="3Char"/>
          <w:rFonts w:ascii="宋体" w:hAnsi="宋体" w:cs="宋体"/>
          <w:b w:val="0"/>
          <w:sz w:val="28"/>
          <w:szCs w:val="28"/>
        </w:rPr>
      </w:pPr>
      <w:r w:rsidRPr="0084188F">
        <w:rPr>
          <w:rStyle w:val="3Char"/>
          <w:rFonts w:ascii="宋体" w:hAnsi="宋体" w:cs="宋体" w:hint="eastAsia"/>
          <w:b w:val="0"/>
          <w:sz w:val="28"/>
          <w:szCs w:val="28"/>
        </w:rPr>
        <w:t>主键长度</w:t>
      </w:r>
    </w:p>
    <w:p w:rsidR="00E60435" w:rsidRDefault="00E60435" w:rsidP="0084188F">
      <w:pPr>
        <w:ind w:firstLine="420"/>
        <w:rPr>
          <w:rStyle w:val="3Char"/>
          <w:rFonts w:ascii="宋体" w:hAnsi="宋体" w:cs="宋体"/>
          <w:b w:val="0"/>
          <w:sz w:val="28"/>
          <w:szCs w:val="28"/>
        </w:rPr>
      </w:pPr>
      <w:r w:rsidRPr="003279AF">
        <w:rPr>
          <w:rStyle w:val="3Char"/>
          <w:rFonts w:ascii="宋体" w:hAnsi="宋体" w:cs="宋体" w:hint="eastAsia"/>
          <w:b w:val="0"/>
          <w:sz w:val="28"/>
          <w:szCs w:val="28"/>
          <w:highlight w:val="green"/>
        </w:rPr>
        <w:t>控制主键长度</w:t>
      </w:r>
      <w:r>
        <w:rPr>
          <w:rStyle w:val="3Char"/>
          <w:rFonts w:ascii="宋体" w:hAnsi="宋体" w:cs="宋体" w:hint="eastAsia"/>
          <w:b w:val="0"/>
          <w:sz w:val="28"/>
          <w:szCs w:val="28"/>
        </w:rPr>
        <w:t>，因为其他的所有都保存主键，长度过长空间消耗过大。</w:t>
      </w:r>
    </w:p>
    <w:p w:rsidR="007D5EF9" w:rsidRPr="00E60435" w:rsidRDefault="007D5EF9" w:rsidP="00516F21">
      <w:pPr>
        <w:pStyle w:val="a3"/>
        <w:numPr>
          <w:ilvl w:val="0"/>
          <w:numId w:val="10"/>
        </w:numPr>
        <w:ind w:firstLineChars="0"/>
        <w:rPr>
          <w:rStyle w:val="3Char"/>
          <w:rFonts w:ascii="宋体" w:hAnsi="宋体" w:cs="宋体"/>
          <w:b w:val="0"/>
          <w:sz w:val="28"/>
          <w:szCs w:val="28"/>
        </w:rPr>
      </w:pPr>
      <w:r>
        <w:rPr>
          <w:rStyle w:val="3Char"/>
          <w:rFonts w:ascii="宋体" w:hAnsi="宋体" w:cs="宋体" w:hint="eastAsia"/>
          <w:b w:val="0"/>
          <w:sz w:val="28"/>
          <w:szCs w:val="28"/>
        </w:rPr>
        <w:t>主键生成方法</w:t>
      </w:r>
    </w:p>
    <w:p w:rsidR="00C05409" w:rsidRDefault="00516F21" w:rsidP="00516F21">
      <w:pPr>
        <w:pStyle w:val="a3"/>
        <w:numPr>
          <w:ilvl w:val="0"/>
          <w:numId w:val="13"/>
        </w:numPr>
        <w:ind w:firstLineChars="0"/>
        <w:rPr>
          <w:rStyle w:val="3Char"/>
          <w:rFonts w:ascii="宋体" w:hAnsi="宋体" w:cs="宋体"/>
          <w:b w:val="0"/>
          <w:sz w:val="28"/>
          <w:szCs w:val="28"/>
        </w:rPr>
      </w:pPr>
      <w:r w:rsidRPr="00516F21">
        <w:rPr>
          <w:rStyle w:val="3Char"/>
          <w:rFonts w:ascii="宋体" w:hAnsi="宋体" w:cs="宋体" w:hint="eastAsia"/>
          <w:b w:val="0"/>
          <w:sz w:val="28"/>
          <w:szCs w:val="28"/>
        </w:rPr>
        <w:t>UUID</w:t>
      </w:r>
    </w:p>
    <w:p w:rsidR="00516F21" w:rsidRDefault="00516F21" w:rsidP="00516F21">
      <w:pPr>
        <w:ind w:firstLineChars="200" w:firstLine="560"/>
        <w:rPr>
          <w:rStyle w:val="3Char"/>
          <w:rFonts w:ascii="宋体" w:hAnsi="宋体" w:cs="宋体"/>
          <w:b w:val="0"/>
          <w:sz w:val="28"/>
          <w:szCs w:val="28"/>
        </w:rPr>
      </w:pPr>
      <w:r w:rsidRPr="00516F21">
        <w:rPr>
          <w:rStyle w:val="3Char"/>
          <w:rFonts w:ascii="宋体" w:hAnsi="宋体" w:cs="宋体" w:hint="eastAsia"/>
          <w:b w:val="0"/>
          <w:sz w:val="28"/>
          <w:szCs w:val="28"/>
        </w:rPr>
        <w:t>从性能的角度来说，使用UUID是个最不好的方法：它使聚簇索</w:t>
      </w:r>
      <w:r w:rsidRPr="00516F21">
        <w:rPr>
          <w:rStyle w:val="3Char"/>
          <w:rFonts w:ascii="宋体" w:hAnsi="宋体" w:cs="宋体" w:hint="eastAsia"/>
          <w:b w:val="0"/>
          <w:sz w:val="28"/>
          <w:szCs w:val="28"/>
        </w:rPr>
        <w:lastRenderedPageBreak/>
        <w:t>引的插入是随机的。这是最不好的场景了。并且对于数据的聚集也没有什么帮助。</w:t>
      </w:r>
    </w:p>
    <w:p w:rsidR="00516F21" w:rsidRPr="00516F21" w:rsidRDefault="00516F21" w:rsidP="00516F21">
      <w:pPr>
        <w:ind w:firstLine="420"/>
        <w:rPr>
          <w:rStyle w:val="3Char"/>
          <w:rFonts w:ascii="宋体" w:hAnsi="宋体" w:cs="宋体"/>
          <w:b w:val="0"/>
          <w:sz w:val="28"/>
          <w:szCs w:val="28"/>
        </w:rPr>
      </w:pPr>
      <w:r w:rsidRPr="00516F21">
        <w:rPr>
          <w:rStyle w:val="3Char"/>
          <w:rFonts w:ascii="宋体" w:hAnsi="宋体" w:cs="宋体" w:hint="eastAsia"/>
          <w:b w:val="0"/>
          <w:sz w:val="28"/>
          <w:szCs w:val="28"/>
        </w:rPr>
        <w:t>UUID_SHORT()所占用的存储空间比UUID要小。（UUID_SHORT()可能要使用</w:t>
      </w:r>
      <w:proofErr w:type="spellStart"/>
      <w:r w:rsidRPr="00516F21">
        <w:rPr>
          <w:rStyle w:val="3Char"/>
          <w:rFonts w:ascii="宋体" w:hAnsi="宋体" w:cs="宋体" w:hint="eastAsia"/>
          <w:b w:val="0"/>
          <w:sz w:val="28"/>
          <w:szCs w:val="28"/>
        </w:rPr>
        <w:t>bigint</w:t>
      </w:r>
      <w:proofErr w:type="spellEnd"/>
      <w:r w:rsidRPr="00516F21">
        <w:rPr>
          <w:rStyle w:val="3Char"/>
          <w:rFonts w:ascii="宋体" w:hAnsi="宋体" w:cs="宋体" w:hint="eastAsia"/>
          <w:b w:val="0"/>
          <w:sz w:val="28"/>
          <w:szCs w:val="28"/>
        </w:rPr>
        <w:t>占用8个字节，而UUID可能要使用字符串用char(32)）。另外</w:t>
      </w:r>
      <w:proofErr w:type="spellStart"/>
      <w:r w:rsidRPr="00516F21">
        <w:rPr>
          <w:rStyle w:val="3Char"/>
          <w:rFonts w:ascii="宋体" w:hAnsi="宋体" w:cs="宋体" w:hint="eastAsia"/>
          <w:b w:val="0"/>
          <w:sz w:val="28"/>
          <w:szCs w:val="28"/>
        </w:rPr>
        <w:t>uuid_short</w:t>
      </w:r>
      <w:proofErr w:type="spellEnd"/>
      <w:r w:rsidRPr="00516F21">
        <w:rPr>
          <w:rStyle w:val="3Char"/>
          <w:rFonts w:ascii="宋体" w:hAnsi="宋体" w:cs="宋体" w:hint="eastAsia"/>
          <w:b w:val="0"/>
          <w:sz w:val="28"/>
          <w:szCs w:val="28"/>
        </w:rPr>
        <w:t>()是顺序的，这个也解决了随机导致的问题，但是</w:t>
      </w:r>
      <w:proofErr w:type="spellStart"/>
      <w:r w:rsidRPr="00516F21">
        <w:rPr>
          <w:rStyle w:val="3Char"/>
          <w:rFonts w:ascii="宋体" w:hAnsi="宋体" w:cs="宋体" w:hint="eastAsia"/>
          <w:b w:val="0"/>
          <w:sz w:val="28"/>
          <w:szCs w:val="28"/>
        </w:rPr>
        <w:t>uuid_short</w:t>
      </w:r>
      <w:proofErr w:type="spellEnd"/>
      <w:r w:rsidRPr="00516F21">
        <w:rPr>
          <w:rStyle w:val="3Char"/>
          <w:rFonts w:ascii="宋体" w:hAnsi="宋体" w:cs="宋体" w:hint="eastAsia"/>
          <w:b w:val="0"/>
          <w:sz w:val="28"/>
          <w:szCs w:val="28"/>
        </w:rPr>
        <w:t>()也有一些限制和bug。</w:t>
      </w:r>
    </w:p>
    <w:p w:rsidR="00516F21" w:rsidRPr="00736F1A" w:rsidRDefault="00B9608B" w:rsidP="00B9608B">
      <w:pPr>
        <w:pStyle w:val="a3"/>
        <w:numPr>
          <w:ilvl w:val="0"/>
          <w:numId w:val="13"/>
        </w:numPr>
        <w:ind w:firstLineChars="0"/>
        <w:rPr>
          <w:rStyle w:val="3Char"/>
          <w:rFonts w:ascii="宋体" w:hAnsi="宋体" w:cs="宋体"/>
          <w:b w:val="0"/>
          <w:sz w:val="28"/>
          <w:szCs w:val="28"/>
          <w:highlight w:val="green"/>
        </w:rPr>
      </w:pPr>
      <w:r w:rsidRPr="00736F1A">
        <w:rPr>
          <w:rStyle w:val="3Char"/>
          <w:rFonts w:ascii="宋体" w:hAnsi="宋体" w:cs="宋体" w:hint="eastAsia"/>
          <w:b w:val="0"/>
          <w:sz w:val="28"/>
          <w:szCs w:val="28"/>
          <w:highlight w:val="green"/>
        </w:rPr>
        <w:t>自增列</w:t>
      </w:r>
    </w:p>
    <w:p w:rsidR="00B9608B" w:rsidRDefault="00B9608B" w:rsidP="00B9608B">
      <w:pPr>
        <w:pStyle w:val="a3"/>
        <w:ind w:left="420" w:firstLineChars="0" w:firstLine="0"/>
        <w:rPr>
          <w:rStyle w:val="3Char"/>
          <w:rFonts w:ascii="宋体" w:hAnsi="宋体" w:cs="宋体"/>
          <w:b w:val="0"/>
          <w:sz w:val="28"/>
          <w:szCs w:val="28"/>
        </w:rPr>
      </w:pPr>
      <w:r>
        <w:rPr>
          <w:rStyle w:val="3Char"/>
          <w:rFonts w:ascii="宋体" w:hAnsi="宋体" w:cs="宋体" w:hint="eastAsia"/>
          <w:b w:val="0"/>
          <w:sz w:val="28"/>
          <w:szCs w:val="28"/>
        </w:rPr>
        <w:t>简单实用，需要注意GAP LOCK问题，高并发下有一定性能瓶颈。</w:t>
      </w:r>
    </w:p>
    <w:p w:rsidR="00FE449D" w:rsidRDefault="00FE449D" w:rsidP="00FE449D">
      <w:pPr>
        <w:pStyle w:val="a3"/>
        <w:numPr>
          <w:ilvl w:val="0"/>
          <w:numId w:val="13"/>
        </w:numPr>
        <w:ind w:firstLineChars="0"/>
        <w:rPr>
          <w:rStyle w:val="3Char"/>
          <w:rFonts w:ascii="宋体" w:hAnsi="宋体" w:cs="宋体"/>
          <w:b w:val="0"/>
          <w:sz w:val="28"/>
          <w:szCs w:val="28"/>
        </w:rPr>
      </w:pPr>
      <w:r>
        <w:rPr>
          <w:rStyle w:val="3Char"/>
          <w:rFonts w:ascii="宋体" w:hAnsi="宋体" w:cs="宋体" w:hint="eastAsia"/>
          <w:b w:val="0"/>
          <w:sz w:val="28"/>
          <w:szCs w:val="28"/>
        </w:rPr>
        <w:t>程序控制</w:t>
      </w:r>
    </w:p>
    <w:p w:rsidR="000A028E" w:rsidRPr="000A028E" w:rsidRDefault="000A028E" w:rsidP="000A028E">
      <w:pPr>
        <w:pStyle w:val="a3"/>
        <w:ind w:left="420" w:firstLineChars="0" w:firstLine="0"/>
        <w:rPr>
          <w:rStyle w:val="3Char"/>
          <w:rFonts w:ascii="宋体" w:hAnsi="宋体" w:cs="宋体"/>
          <w:b w:val="0"/>
          <w:sz w:val="28"/>
          <w:szCs w:val="28"/>
        </w:rPr>
      </w:pPr>
      <w:r w:rsidRPr="000A028E">
        <w:rPr>
          <w:rStyle w:val="3Char"/>
          <w:rFonts w:ascii="宋体" w:hAnsi="宋体" w:cs="宋体" w:hint="eastAsia"/>
          <w:b w:val="0"/>
          <w:sz w:val="28"/>
          <w:szCs w:val="28"/>
        </w:rPr>
        <w:t>避免自增列引起的一些锁问题，统一管理，并发性更高。</w:t>
      </w:r>
    </w:p>
    <w:p w:rsidR="00FE449D" w:rsidRDefault="000A028E" w:rsidP="00C13172">
      <w:pPr>
        <w:ind w:left="420"/>
        <w:rPr>
          <w:rStyle w:val="3Char"/>
          <w:rFonts w:ascii="宋体" w:hAnsi="宋体" w:cs="宋体"/>
          <w:b w:val="0"/>
          <w:sz w:val="28"/>
          <w:szCs w:val="28"/>
        </w:rPr>
      </w:pPr>
      <w:r>
        <w:rPr>
          <w:rFonts w:hint="eastAsia"/>
          <w:noProof/>
        </w:rPr>
        <w:drawing>
          <wp:inline distT="0" distB="0" distL="0" distR="0" wp14:anchorId="4B20E8C6" wp14:editId="488ED1AA">
            <wp:extent cx="5274310" cy="1735128"/>
            <wp:effectExtent l="0" t="0" r="2540" b="0"/>
            <wp:docPr id="2" name="图片 2" descr="看不清楚的表结构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看不清楚的表结构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35128"/>
                    </a:xfrm>
                    <a:prstGeom prst="rect">
                      <a:avLst/>
                    </a:prstGeom>
                    <a:noFill/>
                    <a:ln>
                      <a:noFill/>
                    </a:ln>
                  </pic:spPr>
                </pic:pic>
              </a:graphicData>
            </a:graphic>
          </wp:inline>
        </w:drawing>
      </w:r>
    </w:p>
    <w:p w:rsidR="005D1FC6" w:rsidRDefault="005D1FC6" w:rsidP="005D1FC6">
      <w:pPr>
        <w:pStyle w:val="a3"/>
        <w:numPr>
          <w:ilvl w:val="0"/>
          <w:numId w:val="13"/>
        </w:numPr>
        <w:ind w:firstLineChars="0"/>
        <w:rPr>
          <w:rStyle w:val="3Char"/>
          <w:rFonts w:ascii="宋体" w:hAnsi="宋体" w:cs="宋体"/>
          <w:b w:val="0"/>
          <w:sz w:val="28"/>
          <w:szCs w:val="28"/>
        </w:rPr>
      </w:pPr>
      <w:r>
        <w:rPr>
          <w:rStyle w:val="3Char"/>
          <w:rFonts w:ascii="宋体" w:hAnsi="宋体" w:cs="宋体" w:hint="eastAsia"/>
          <w:b w:val="0"/>
          <w:sz w:val="28"/>
          <w:szCs w:val="28"/>
        </w:rPr>
        <w:t>中间件</w:t>
      </w:r>
    </w:p>
    <w:p w:rsidR="005D1FC6" w:rsidRPr="005D1FC6" w:rsidRDefault="005D1FC6" w:rsidP="005D1FC6">
      <w:pPr>
        <w:pStyle w:val="a3"/>
        <w:ind w:left="420" w:firstLineChars="0" w:firstLine="0"/>
        <w:rPr>
          <w:rStyle w:val="3Char"/>
          <w:rFonts w:ascii="宋体" w:hAnsi="宋体" w:cs="宋体"/>
          <w:b w:val="0"/>
          <w:sz w:val="28"/>
          <w:szCs w:val="28"/>
        </w:rPr>
      </w:pPr>
      <w:r w:rsidRPr="005D1FC6">
        <w:rPr>
          <w:rStyle w:val="3Char"/>
          <w:rFonts w:ascii="宋体" w:hAnsi="宋体" w:cs="宋体" w:hint="eastAsia"/>
          <w:b w:val="0"/>
          <w:sz w:val="28"/>
          <w:szCs w:val="28"/>
        </w:rPr>
        <w:t>更高的并发性，可以考虑从数据库中剥离，使用自己开发或第三方中间件，如：</w:t>
      </w:r>
      <w:r w:rsidR="008D3C2B">
        <w:fldChar w:fldCharType="begin"/>
      </w:r>
      <w:r w:rsidR="008D3C2B">
        <w:instrText xml:space="preserve"> HYPERLINK "https://github.com/twitter/snowflake" </w:instrText>
      </w:r>
      <w:r w:rsidR="008D3C2B">
        <w:fldChar w:fldCharType="separate"/>
      </w:r>
      <w:r w:rsidRPr="005D1FC6">
        <w:rPr>
          <w:rStyle w:val="3Char"/>
          <w:rFonts w:ascii="宋体" w:hAnsi="宋体" w:cs="宋体"/>
          <w:b w:val="0"/>
          <w:sz w:val="28"/>
          <w:szCs w:val="28"/>
        </w:rPr>
        <w:t>https://github.com/twitter/snowflake</w:t>
      </w:r>
      <w:r w:rsidR="008D3C2B">
        <w:rPr>
          <w:rStyle w:val="3Char"/>
          <w:rFonts w:ascii="宋体" w:hAnsi="宋体" w:cs="宋体"/>
          <w:b w:val="0"/>
          <w:sz w:val="28"/>
          <w:szCs w:val="28"/>
        </w:rPr>
        <w:fldChar w:fldCharType="end"/>
      </w:r>
    </w:p>
    <w:p w:rsidR="00127F92" w:rsidRDefault="008A72B4" w:rsidP="00127F92">
      <w:pPr>
        <w:pStyle w:val="3"/>
        <w:rPr>
          <w:rStyle w:val="2Char"/>
          <w:rFonts w:ascii="Times New Roman" w:eastAsia="宋体" w:hAnsi="Times New Roman"/>
          <w:sz w:val="30"/>
          <w:szCs w:val="30"/>
        </w:rPr>
      </w:pPr>
      <w:bookmarkStart w:id="274" w:name="_Toc422996513"/>
      <w:r>
        <w:rPr>
          <w:rStyle w:val="2Char"/>
          <w:rFonts w:ascii="Times New Roman" w:eastAsia="宋体" w:hAnsi="Times New Roman" w:hint="eastAsia"/>
          <w:sz w:val="30"/>
          <w:szCs w:val="30"/>
        </w:rPr>
        <w:t>5</w:t>
      </w:r>
      <w:r w:rsidR="00127F92" w:rsidRPr="00CC7294">
        <w:rPr>
          <w:rStyle w:val="2Char"/>
          <w:rFonts w:ascii="Times New Roman" w:eastAsia="宋体" w:hAnsi="Times New Roman" w:hint="eastAsia"/>
          <w:sz w:val="30"/>
          <w:szCs w:val="30"/>
        </w:rPr>
        <w:t>.</w:t>
      </w:r>
      <w:r w:rsidR="00127F92">
        <w:rPr>
          <w:rStyle w:val="2Char"/>
          <w:rFonts w:ascii="Times New Roman" w:eastAsia="宋体" w:hAnsi="Times New Roman" w:hint="eastAsia"/>
          <w:sz w:val="30"/>
          <w:szCs w:val="30"/>
        </w:rPr>
        <w:t>3</w:t>
      </w:r>
      <w:r w:rsidR="00127F92" w:rsidRPr="00CC7294">
        <w:rPr>
          <w:rStyle w:val="2Char"/>
          <w:rFonts w:ascii="Times New Roman" w:eastAsia="宋体" w:hAnsi="Times New Roman" w:hint="eastAsia"/>
          <w:sz w:val="30"/>
          <w:szCs w:val="30"/>
        </w:rPr>
        <w:t>.</w:t>
      </w:r>
      <w:r w:rsidR="00127F92">
        <w:rPr>
          <w:rStyle w:val="2Char"/>
          <w:rFonts w:ascii="Times New Roman" w:eastAsia="宋体" w:hAnsi="Times New Roman" w:hint="eastAsia"/>
          <w:sz w:val="30"/>
          <w:szCs w:val="30"/>
        </w:rPr>
        <w:t>唯一</w:t>
      </w:r>
      <w:r w:rsidR="00127F92" w:rsidRPr="00CC7294">
        <w:rPr>
          <w:rStyle w:val="2Char"/>
          <w:rFonts w:ascii="Times New Roman" w:eastAsia="宋体" w:hAnsi="Times New Roman" w:hint="eastAsia"/>
          <w:sz w:val="30"/>
          <w:szCs w:val="30"/>
        </w:rPr>
        <w:t>键</w:t>
      </w:r>
      <w:bookmarkEnd w:id="274"/>
    </w:p>
    <w:p w:rsidR="00AC0308" w:rsidRPr="00AC0308" w:rsidRDefault="00AC0308" w:rsidP="00AC0308">
      <w:pPr>
        <w:pStyle w:val="a3"/>
        <w:numPr>
          <w:ilvl w:val="0"/>
          <w:numId w:val="10"/>
        </w:numPr>
        <w:ind w:firstLineChars="0"/>
        <w:rPr>
          <w:rStyle w:val="3Char"/>
          <w:rFonts w:ascii="宋体" w:hAnsi="宋体" w:cs="宋体"/>
          <w:b w:val="0"/>
          <w:sz w:val="28"/>
          <w:szCs w:val="28"/>
        </w:rPr>
      </w:pPr>
      <w:bookmarkStart w:id="275" w:name="_Toc370824830"/>
      <w:r w:rsidRPr="00AC0308">
        <w:rPr>
          <w:rStyle w:val="3Char"/>
          <w:rFonts w:ascii="宋体" w:hAnsi="宋体" w:cs="宋体" w:hint="eastAsia"/>
          <w:b w:val="0"/>
          <w:sz w:val="28"/>
          <w:szCs w:val="28"/>
        </w:rPr>
        <w:t>唯一键由3个以下字段组成，并且字段都是整形时，使用唯一键作为主键。</w:t>
      </w:r>
      <w:bookmarkEnd w:id="275"/>
      <w:r w:rsidRPr="00AC0308">
        <w:rPr>
          <w:rStyle w:val="3Char"/>
          <w:rFonts w:ascii="宋体" w:hAnsi="宋体" w:cs="宋体" w:hint="eastAsia"/>
          <w:b w:val="0"/>
          <w:sz w:val="28"/>
          <w:szCs w:val="28"/>
        </w:rPr>
        <w:t xml:space="preserve"> </w:t>
      </w:r>
    </w:p>
    <w:p w:rsidR="00AC0308" w:rsidRPr="00AC0308" w:rsidRDefault="00AC0308" w:rsidP="00AC0308">
      <w:pPr>
        <w:pStyle w:val="a3"/>
        <w:numPr>
          <w:ilvl w:val="0"/>
          <w:numId w:val="10"/>
        </w:numPr>
        <w:ind w:firstLineChars="0"/>
        <w:rPr>
          <w:rStyle w:val="3Char"/>
          <w:rFonts w:ascii="宋体" w:hAnsi="宋体" w:cs="宋体"/>
          <w:b w:val="0"/>
          <w:sz w:val="28"/>
          <w:szCs w:val="28"/>
        </w:rPr>
      </w:pPr>
      <w:bookmarkStart w:id="276" w:name="_Toc370824831"/>
      <w:r w:rsidRPr="00AC0308">
        <w:rPr>
          <w:rStyle w:val="3Char"/>
          <w:rFonts w:ascii="宋体" w:hAnsi="宋体" w:cs="宋体" w:hint="eastAsia"/>
          <w:b w:val="0"/>
          <w:sz w:val="28"/>
          <w:szCs w:val="28"/>
        </w:rPr>
        <w:t>没有唯一键或者唯一键不符合条件时，使用自增（或者通过发号</w:t>
      </w:r>
      <w:r w:rsidRPr="00AC0308">
        <w:rPr>
          <w:rStyle w:val="3Char"/>
          <w:rFonts w:ascii="宋体" w:hAnsi="宋体" w:cs="宋体" w:hint="eastAsia"/>
          <w:b w:val="0"/>
          <w:sz w:val="28"/>
          <w:szCs w:val="28"/>
        </w:rPr>
        <w:lastRenderedPageBreak/>
        <w:t>器获取）</w:t>
      </w:r>
      <w:r>
        <w:rPr>
          <w:rStyle w:val="3Char"/>
          <w:rFonts w:ascii="宋体" w:hAnsi="宋体" w:cs="宋体" w:hint="eastAsia"/>
          <w:b w:val="0"/>
          <w:sz w:val="28"/>
          <w:szCs w:val="28"/>
        </w:rPr>
        <w:t>ID</w:t>
      </w:r>
      <w:r w:rsidRPr="00AC0308">
        <w:rPr>
          <w:rStyle w:val="3Char"/>
          <w:rFonts w:ascii="宋体" w:hAnsi="宋体" w:cs="宋体" w:hint="eastAsia"/>
          <w:b w:val="0"/>
          <w:sz w:val="28"/>
          <w:szCs w:val="28"/>
        </w:rPr>
        <w:t>作为主键。</w:t>
      </w:r>
      <w:bookmarkEnd w:id="276"/>
      <w:r w:rsidR="00ED39B5" w:rsidRPr="00ED39B5">
        <w:rPr>
          <w:rStyle w:val="3Char"/>
          <w:rFonts w:ascii="宋体" w:hAnsi="宋体" w:cs="宋体" w:hint="eastAsia"/>
          <w:b w:val="0"/>
          <w:sz w:val="28"/>
          <w:szCs w:val="28"/>
          <w:highlight w:val="green"/>
        </w:rPr>
        <w:t>注意避免多列唯一键作为主键的长度过长问题。</w:t>
      </w:r>
    </w:p>
    <w:p w:rsidR="00AC0308" w:rsidRPr="00AC0308" w:rsidRDefault="00AC0308" w:rsidP="00AC0308">
      <w:pPr>
        <w:pStyle w:val="a3"/>
        <w:numPr>
          <w:ilvl w:val="0"/>
          <w:numId w:val="10"/>
        </w:numPr>
        <w:ind w:firstLineChars="0"/>
        <w:rPr>
          <w:rStyle w:val="3Char"/>
          <w:rFonts w:ascii="宋体" w:hAnsi="宋体" w:cs="宋体"/>
          <w:b w:val="0"/>
          <w:sz w:val="28"/>
          <w:szCs w:val="28"/>
        </w:rPr>
      </w:pPr>
      <w:bookmarkStart w:id="277" w:name="_Toc370824832"/>
      <w:r w:rsidRPr="00AC0308">
        <w:rPr>
          <w:rStyle w:val="3Char"/>
          <w:rFonts w:ascii="宋体" w:hAnsi="宋体" w:cs="宋体" w:hint="eastAsia"/>
          <w:b w:val="0"/>
          <w:sz w:val="28"/>
          <w:szCs w:val="28"/>
        </w:rPr>
        <w:t>唯一键不和主键重复。</w:t>
      </w:r>
      <w:bookmarkEnd w:id="277"/>
    </w:p>
    <w:p w:rsidR="00D86735" w:rsidRDefault="008A72B4" w:rsidP="00D86735">
      <w:pPr>
        <w:pStyle w:val="3"/>
        <w:rPr>
          <w:rStyle w:val="2Char"/>
          <w:rFonts w:ascii="Times New Roman" w:eastAsia="宋体" w:hAnsi="Times New Roman"/>
          <w:sz w:val="30"/>
          <w:szCs w:val="30"/>
        </w:rPr>
      </w:pPr>
      <w:bookmarkStart w:id="278" w:name="_Toc422996514"/>
      <w:r>
        <w:rPr>
          <w:rStyle w:val="2Char"/>
          <w:rFonts w:ascii="Times New Roman" w:eastAsia="宋体" w:hAnsi="Times New Roman" w:hint="eastAsia"/>
          <w:sz w:val="30"/>
          <w:szCs w:val="30"/>
        </w:rPr>
        <w:t>5</w:t>
      </w:r>
      <w:r w:rsidR="00D86735" w:rsidRPr="00CC7294">
        <w:rPr>
          <w:rStyle w:val="2Char"/>
          <w:rFonts w:ascii="Times New Roman" w:eastAsia="宋体" w:hAnsi="Times New Roman" w:hint="eastAsia"/>
          <w:sz w:val="30"/>
          <w:szCs w:val="30"/>
        </w:rPr>
        <w:t>.</w:t>
      </w:r>
      <w:r w:rsidR="00D86735">
        <w:rPr>
          <w:rStyle w:val="2Char"/>
          <w:rFonts w:ascii="Times New Roman" w:eastAsia="宋体" w:hAnsi="Times New Roman" w:hint="eastAsia"/>
          <w:sz w:val="30"/>
          <w:szCs w:val="30"/>
        </w:rPr>
        <w:t>4</w:t>
      </w:r>
      <w:r w:rsidR="00D86735" w:rsidRPr="00CC7294">
        <w:rPr>
          <w:rStyle w:val="2Char"/>
          <w:rFonts w:ascii="Times New Roman" w:eastAsia="宋体" w:hAnsi="Times New Roman" w:hint="eastAsia"/>
          <w:sz w:val="30"/>
          <w:szCs w:val="30"/>
        </w:rPr>
        <w:t>.</w:t>
      </w:r>
      <w:r w:rsidR="00D86735">
        <w:rPr>
          <w:rStyle w:val="2Char"/>
          <w:rFonts w:ascii="Times New Roman" w:eastAsia="宋体" w:hAnsi="Times New Roman" w:hint="eastAsia"/>
          <w:sz w:val="30"/>
          <w:szCs w:val="30"/>
        </w:rPr>
        <w:t>索引字段</w:t>
      </w:r>
      <w:bookmarkEnd w:id="278"/>
    </w:p>
    <w:p w:rsidR="00515E80" w:rsidRPr="00515E80" w:rsidRDefault="00515E80" w:rsidP="00515E80">
      <w:pPr>
        <w:pStyle w:val="a3"/>
        <w:numPr>
          <w:ilvl w:val="0"/>
          <w:numId w:val="10"/>
        </w:numPr>
        <w:ind w:firstLineChars="0"/>
        <w:rPr>
          <w:rStyle w:val="3Char"/>
          <w:rFonts w:ascii="宋体" w:hAnsi="宋体" w:cs="宋体"/>
          <w:b w:val="0"/>
          <w:sz w:val="28"/>
          <w:szCs w:val="28"/>
        </w:rPr>
      </w:pPr>
      <w:bookmarkStart w:id="279" w:name="_Toc370824833"/>
      <w:r w:rsidRPr="00515E80">
        <w:rPr>
          <w:rStyle w:val="3Char"/>
          <w:rFonts w:ascii="宋体" w:hAnsi="宋体" w:cs="宋体" w:hint="eastAsia"/>
          <w:b w:val="0"/>
          <w:sz w:val="28"/>
          <w:szCs w:val="28"/>
        </w:rPr>
        <w:t>索引字段的顺序需要考虑字段</w:t>
      </w:r>
      <w:proofErr w:type="gramStart"/>
      <w:r w:rsidRPr="00515E80">
        <w:rPr>
          <w:rStyle w:val="3Char"/>
          <w:rFonts w:ascii="宋体" w:hAnsi="宋体" w:cs="宋体" w:hint="eastAsia"/>
          <w:b w:val="0"/>
          <w:sz w:val="28"/>
          <w:szCs w:val="28"/>
        </w:rPr>
        <w:t>值去重之后</w:t>
      </w:r>
      <w:proofErr w:type="gramEnd"/>
      <w:r w:rsidRPr="00515E80">
        <w:rPr>
          <w:rStyle w:val="3Char"/>
          <w:rFonts w:ascii="宋体" w:hAnsi="宋体" w:cs="宋体" w:hint="eastAsia"/>
          <w:b w:val="0"/>
          <w:sz w:val="28"/>
          <w:szCs w:val="28"/>
        </w:rPr>
        <w:t>的个数，个数多的放在前面。</w:t>
      </w:r>
      <w:bookmarkEnd w:id="279"/>
      <w:r w:rsidR="00ED39B5" w:rsidRPr="00ED39B5">
        <w:rPr>
          <w:rStyle w:val="3Char"/>
          <w:rFonts w:ascii="宋体" w:hAnsi="宋体" w:cs="宋体" w:hint="eastAsia"/>
          <w:b w:val="0"/>
          <w:sz w:val="28"/>
          <w:szCs w:val="28"/>
          <w:highlight w:val="green"/>
        </w:rPr>
        <w:t>选择率高的字段放在索引前面。</w:t>
      </w:r>
    </w:p>
    <w:p w:rsidR="00D86735" w:rsidRPr="00515E80" w:rsidRDefault="00515E80" w:rsidP="00515E80">
      <w:pPr>
        <w:pStyle w:val="a3"/>
        <w:numPr>
          <w:ilvl w:val="0"/>
          <w:numId w:val="10"/>
        </w:numPr>
        <w:ind w:firstLineChars="0"/>
        <w:rPr>
          <w:rStyle w:val="3Char"/>
          <w:rFonts w:ascii="宋体" w:hAnsi="宋体" w:cs="宋体"/>
          <w:b w:val="0"/>
          <w:sz w:val="28"/>
          <w:szCs w:val="28"/>
        </w:rPr>
      </w:pPr>
      <w:bookmarkStart w:id="280" w:name="_Toc370824834"/>
      <w:r w:rsidRPr="00515E80">
        <w:rPr>
          <w:rStyle w:val="3Char"/>
          <w:rFonts w:ascii="宋体" w:hAnsi="宋体" w:cs="宋体" w:hint="eastAsia"/>
          <w:b w:val="0"/>
          <w:sz w:val="28"/>
          <w:szCs w:val="28"/>
        </w:rPr>
        <w:t>ORDER BY，GROUP BY，DISTINCT的字段需要添加在索引的后面。</w:t>
      </w:r>
      <w:bookmarkEnd w:id="280"/>
      <w:r w:rsidR="00E41543">
        <w:rPr>
          <w:rStyle w:val="3Char"/>
          <w:rFonts w:ascii="宋体" w:hAnsi="宋体" w:cs="宋体" w:hint="eastAsia"/>
          <w:b w:val="0"/>
          <w:sz w:val="28"/>
          <w:szCs w:val="28"/>
        </w:rPr>
        <w:t>这样可以</w:t>
      </w:r>
      <w:r w:rsidR="00E41543" w:rsidRPr="002F57D0">
        <w:rPr>
          <w:rStyle w:val="3Char"/>
          <w:rFonts w:ascii="宋体" w:hAnsi="宋体" w:cs="宋体" w:hint="eastAsia"/>
          <w:b w:val="0"/>
          <w:sz w:val="28"/>
          <w:szCs w:val="28"/>
          <w:highlight w:val="green"/>
        </w:rPr>
        <w:t>利用索引，避免排序</w:t>
      </w:r>
      <w:r w:rsidR="00E41543">
        <w:rPr>
          <w:rStyle w:val="3Char"/>
          <w:rFonts w:ascii="宋体" w:hAnsi="宋体" w:cs="宋体" w:hint="eastAsia"/>
          <w:b w:val="0"/>
          <w:sz w:val="28"/>
          <w:szCs w:val="28"/>
        </w:rPr>
        <w:t>的产生。</w:t>
      </w:r>
    </w:p>
    <w:p w:rsidR="00AC05F5" w:rsidRDefault="008A72B4" w:rsidP="00AC05F5">
      <w:pPr>
        <w:pStyle w:val="3"/>
        <w:rPr>
          <w:rStyle w:val="2Char"/>
          <w:rFonts w:ascii="Times New Roman" w:eastAsia="宋体" w:hAnsi="Times New Roman"/>
          <w:sz w:val="30"/>
          <w:szCs w:val="30"/>
        </w:rPr>
      </w:pPr>
      <w:bookmarkStart w:id="281" w:name="_Toc422996515"/>
      <w:r>
        <w:rPr>
          <w:rStyle w:val="2Char"/>
          <w:rFonts w:ascii="Times New Roman" w:eastAsia="宋体" w:hAnsi="Times New Roman" w:hint="eastAsia"/>
          <w:sz w:val="30"/>
          <w:szCs w:val="30"/>
        </w:rPr>
        <w:t>5</w:t>
      </w:r>
      <w:r w:rsidR="00AC05F5" w:rsidRPr="00CC7294">
        <w:rPr>
          <w:rStyle w:val="2Char"/>
          <w:rFonts w:ascii="Times New Roman" w:eastAsia="宋体" w:hAnsi="Times New Roman" w:hint="eastAsia"/>
          <w:sz w:val="30"/>
          <w:szCs w:val="30"/>
        </w:rPr>
        <w:t>.</w:t>
      </w:r>
      <w:r w:rsidR="00AC05F5">
        <w:rPr>
          <w:rStyle w:val="2Char"/>
          <w:rFonts w:ascii="Times New Roman" w:eastAsia="宋体" w:hAnsi="Times New Roman" w:hint="eastAsia"/>
          <w:sz w:val="30"/>
          <w:szCs w:val="30"/>
        </w:rPr>
        <w:t>5</w:t>
      </w:r>
      <w:r w:rsidR="00AC05F5" w:rsidRPr="00CC7294">
        <w:rPr>
          <w:rStyle w:val="2Char"/>
          <w:rFonts w:ascii="Times New Roman" w:eastAsia="宋体" w:hAnsi="Times New Roman" w:hint="eastAsia"/>
          <w:sz w:val="30"/>
          <w:szCs w:val="30"/>
        </w:rPr>
        <w:t>.</w:t>
      </w:r>
      <w:r w:rsidR="00AC05F5">
        <w:rPr>
          <w:rStyle w:val="2Char"/>
          <w:rFonts w:ascii="Times New Roman" w:eastAsia="宋体" w:hAnsi="Times New Roman" w:hint="eastAsia"/>
          <w:sz w:val="30"/>
          <w:szCs w:val="30"/>
        </w:rPr>
        <w:t>其他建议</w:t>
      </w:r>
      <w:bookmarkEnd w:id="281"/>
    </w:p>
    <w:p w:rsidR="00FE449D" w:rsidRDefault="00AC05F5" w:rsidP="00A14552">
      <w:pPr>
        <w:pStyle w:val="a3"/>
        <w:numPr>
          <w:ilvl w:val="0"/>
          <w:numId w:val="10"/>
        </w:numPr>
        <w:ind w:firstLineChars="0"/>
        <w:rPr>
          <w:rStyle w:val="3Char"/>
          <w:rFonts w:ascii="宋体" w:hAnsi="宋体" w:cs="宋体"/>
          <w:b w:val="0"/>
          <w:sz w:val="28"/>
          <w:szCs w:val="28"/>
        </w:rPr>
      </w:pPr>
      <w:bookmarkStart w:id="282" w:name="_Toc370824836"/>
      <w:r w:rsidRPr="00A14552">
        <w:rPr>
          <w:rStyle w:val="3Char"/>
          <w:rFonts w:ascii="宋体" w:hAnsi="宋体" w:cs="宋体" w:hint="eastAsia"/>
          <w:b w:val="0"/>
          <w:sz w:val="28"/>
          <w:szCs w:val="28"/>
        </w:rPr>
        <w:t>使用</w:t>
      </w:r>
      <w:r w:rsidRPr="00FC7323">
        <w:rPr>
          <w:rStyle w:val="3Char"/>
          <w:rFonts w:ascii="宋体" w:hAnsi="宋体" w:cs="宋体" w:hint="eastAsia"/>
          <w:b w:val="0"/>
          <w:sz w:val="28"/>
          <w:szCs w:val="28"/>
          <w:highlight w:val="green"/>
        </w:rPr>
        <w:t>EXPLAIN</w:t>
      </w:r>
      <w:r w:rsidRPr="00A14552">
        <w:rPr>
          <w:rStyle w:val="3Char"/>
          <w:rFonts w:ascii="宋体" w:hAnsi="宋体" w:cs="宋体" w:hint="eastAsia"/>
          <w:b w:val="0"/>
          <w:sz w:val="28"/>
          <w:szCs w:val="28"/>
        </w:rPr>
        <w:t>判断SQL语句是否合理使用索引，尽量避免extra列出现：Using File Sort，Using Temporary。</w:t>
      </w:r>
      <w:bookmarkEnd w:id="282"/>
    </w:p>
    <w:p w:rsidR="009A2345" w:rsidRDefault="00702FE6" w:rsidP="009A2345">
      <w:pPr>
        <w:pStyle w:val="a3"/>
        <w:numPr>
          <w:ilvl w:val="0"/>
          <w:numId w:val="10"/>
        </w:numPr>
        <w:ind w:firstLineChars="0"/>
        <w:rPr>
          <w:rStyle w:val="3Char"/>
          <w:rFonts w:ascii="宋体" w:hAnsi="宋体" w:cs="宋体"/>
          <w:b w:val="0"/>
          <w:sz w:val="28"/>
          <w:szCs w:val="28"/>
        </w:rPr>
      </w:pPr>
      <w:r w:rsidRPr="00702FE6">
        <w:rPr>
          <w:rStyle w:val="3Char"/>
          <w:rFonts w:ascii="宋体" w:hAnsi="宋体" w:cs="宋体" w:hint="eastAsia"/>
          <w:b w:val="0"/>
          <w:sz w:val="28"/>
          <w:szCs w:val="28"/>
        </w:rPr>
        <w:t>UPDATE、DELETE语句需要根据WHERE条件添加索引。</w:t>
      </w:r>
      <w:bookmarkStart w:id="283" w:name="_Toc370824838"/>
    </w:p>
    <w:p w:rsidR="009A2345" w:rsidRPr="0089038E" w:rsidRDefault="009A2345" w:rsidP="009A2345">
      <w:pPr>
        <w:pStyle w:val="a3"/>
        <w:numPr>
          <w:ilvl w:val="0"/>
          <w:numId w:val="10"/>
        </w:numPr>
        <w:ind w:firstLineChars="0"/>
        <w:rPr>
          <w:rStyle w:val="3Char"/>
          <w:rFonts w:ascii="宋体" w:hAnsi="宋体" w:cs="宋体"/>
          <w:b w:val="0"/>
          <w:sz w:val="28"/>
          <w:szCs w:val="28"/>
        </w:rPr>
      </w:pPr>
      <w:r w:rsidRPr="009A2345">
        <w:rPr>
          <w:rStyle w:val="3Char"/>
          <w:rFonts w:ascii="宋体" w:hAnsi="宋体" w:cs="宋体" w:hint="eastAsia"/>
          <w:b w:val="0"/>
          <w:sz w:val="28"/>
          <w:szCs w:val="28"/>
        </w:rPr>
        <w:t>对长度大于50的VARCHAR字段建立索引时，按需求恰当的使用前</w:t>
      </w:r>
      <w:r w:rsidRPr="0089038E">
        <w:rPr>
          <w:rStyle w:val="3Char"/>
          <w:rFonts w:ascii="宋体" w:hAnsi="宋体" w:cs="宋体" w:hint="eastAsia"/>
          <w:b w:val="0"/>
          <w:sz w:val="28"/>
          <w:szCs w:val="28"/>
        </w:rPr>
        <w:t>缀索引，或使用其他方法。</w:t>
      </w:r>
      <w:bookmarkEnd w:id="283"/>
      <w:r w:rsidR="0089038E" w:rsidRPr="0089038E">
        <w:rPr>
          <w:rStyle w:val="3Char"/>
          <w:rFonts w:ascii="宋体" w:hAnsi="宋体" w:cs="宋体"/>
          <w:b w:val="0"/>
          <w:sz w:val="28"/>
          <w:szCs w:val="28"/>
        </w:rPr>
        <w:t>通常取其50%（甚至更小）左右长度创建</w:t>
      </w:r>
      <w:r w:rsidR="0089038E" w:rsidRPr="00FC7323">
        <w:rPr>
          <w:rStyle w:val="3Char"/>
          <w:rFonts w:ascii="宋体" w:hAnsi="宋体" w:cs="宋体"/>
          <w:b w:val="0"/>
          <w:sz w:val="28"/>
          <w:szCs w:val="28"/>
          <w:highlight w:val="green"/>
        </w:rPr>
        <w:t>前缀索引</w:t>
      </w:r>
      <w:r w:rsidR="0089038E" w:rsidRPr="0089038E">
        <w:rPr>
          <w:rStyle w:val="3Char"/>
          <w:rFonts w:ascii="宋体" w:hAnsi="宋体" w:cs="宋体"/>
          <w:b w:val="0"/>
          <w:sz w:val="28"/>
          <w:szCs w:val="28"/>
        </w:rPr>
        <w:t>就足以满足80%</w:t>
      </w:r>
      <w:r w:rsidR="0089038E">
        <w:rPr>
          <w:rStyle w:val="3Char"/>
          <w:rFonts w:ascii="宋体" w:hAnsi="宋体" w:cs="宋体"/>
          <w:b w:val="0"/>
          <w:sz w:val="28"/>
          <w:szCs w:val="28"/>
        </w:rPr>
        <w:t>以上的查询需求了，没必要创建整列的全长度索引</w:t>
      </w:r>
      <w:r w:rsidR="0089038E">
        <w:rPr>
          <w:rStyle w:val="3Char"/>
          <w:rFonts w:ascii="宋体" w:hAnsi="宋体" w:cs="宋体" w:hint="eastAsia"/>
          <w:b w:val="0"/>
          <w:sz w:val="28"/>
          <w:szCs w:val="28"/>
        </w:rPr>
        <w:t>。</w:t>
      </w:r>
    </w:p>
    <w:p w:rsidR="009A2345" w:rsidRPr="009A2345" w:rsidRDefault="009A2345" w:rsidP="009A2345">
      <w:pPr>
        <w:pStyle w:val="a3"/>
        <w:numPr>
          <w:ilvl w:val="0"/>
          <w:numId w:val="10"/>
        </w:numPr>
        <w:ind w:firstLineChars="0"/>
        <w:rPr>
          <w:rStyle w:val="3Char"/>
          <w:rFonts w:ascii="宋体" w:hAnsi="宋体" w:cs="宋体"/>
          <w:b w:val="0"/>
          <w:sz w:val="28"/>
          <w:szCs w:val="28"/>
        </w:rPr>
      </w:pPr>
      <w:r w:rsidRPr="00FC7323">
        <w:rPr>
          <w:rStyle w:val="3Char"/>
          <w:rFonts w:ascii="宋体" w:hAnsi="宋体" w:cs="宋体" w:hint="eastAsia"/>
          <w:b w:val="0"/>
          <w:sz w:val="28"/>
          <w:szCs w:val="28"/>
          <w:highlight w:val="green"/>
        </w:rPr>
        <w:t>合理创建联合索引</w:t>
      </w:r>
      <w:r w:rsidRPr="009A2345">
        <w:rPr>
          <w:rStyle w:val="3Char"/>
          <w:rFonts w:ascii="宋体" w:hAnsi="宋体" w:cs="宋体" w:hint="eastAsia"/>
          <w:b w:val="0"/>
          <w:sz w:val="28"/>
          <w:szCs w:val="28"/>
        </w:rPr>
        <w:t>（避免冗余），(</w:t>
      </w:r>
      <w:proofErr w:type="spellStart"/>
      <w:r w:rsidRPr="009A2345">
        <w:rPr>
          <w:rStyle w:val="3Char"/>
          <w:rFonts w:ascii="宋体" w:hAnsi="宋体" w:cs="宋体" w:hint="eastAsia"/>
          <w:b w:val="0"/>
          <w:sz w:val="28"/>
          <w:szCs w:val="28"/>
        </w:rPr>
        <w:t>a,b,c</w:t>
      </w:r>
      <w:proofErr w:type="spellEnd"/>
      <w:r w:rsidRPr="009A2345">
        <w:rPr>
          <w:rStyle w:val="3Char"/>
          <w:rFonts w:ascii="宋体" w:hAnsi="宋体" w:cs="宋体" w:hint="eastAsia"/>
          <w:b w:val="0"/>
          <w:sz w:val="28"/>
          <w:szCs w:val="28"/>
        </w:rPr>
        <w:t>) 相当于 (a) 、(</w:t>
      </w:r>
      <w:proofErr w:type="spellStart"/>
      <w:r w:rsidRPr="009A2345">
        <w:rPr>
          <w:rStyle w:val="3Char"/>
          <w:rFonts w:ascii="宋体" w:hAnsi="宋体" w:cs="宋体" w:hint="eastAsia"/>
          <w:b w:val="0"/>
          <w:sz w:val="28"/>
          <w:szCs w:val="28"/>
        </w:rPr>
        <w:t>a,b</w:t>
      </w:r>
      <w:proofErr w:type="spellEnd"/>
      <w:r w:rsidRPr="009A2345">
        <w:rPr>
          <w:rStyle w:val="3Char"/>
          <w:rFonts w:ascii="宋体" w:hAnsi="宋体" w:cs="宋体" w:hint="eastAsia"/>
          <w:b w:val="0"/>
          <w:sz w:val="28"/>
          <w:szCs w:val="28"/>
        </w:rPr>
        <w:t>) 、(</w:t>
      </w:r>
      <w:proofErr w:type="spellStart"/>
      <w:r w:rsidRPr="009A2345">
        <w:rPr>
          <w:rStyle w:val="3Char"/>
          <w:rFonts w:ascii="宋体" w:hAnsi="宋体" w:cs="宋体" w:hint="eastAsia"/>
          <w:b w:val="0"/>
          <w:sz w:val="28"/>
          <w:szCs w:val="28"/>
        </w:rPr>
        <w:t>a,b,c</w:t>
      </w:r>
      <w:proofErr w:type="spellEnd"/>
      <w:r w:rsidRPr="009A2345">
        <w:rPr>
          <w:rStyle w:val="3Char"/>
          <w:rFonts w:ascii="宋体" w:hAnsi="宋体" w:cs="宋体" w:hint="eastAsia"/>
          <w:b w:val="0"/>
          <w:sz w:val="28"/>
          <w:szCs w:val="28"/>
        </w:rPr>
        <w:t xml:space="preserve">)。 </w:t>
      </w:r>
    </w:p>
    <w:p w:rsidR="009A2345" w:rsidRDefault="009A2345" w:rsidP="009A2345">
      <w:pPr>
        <w:pStyle w:val="a3"/>
        <w:numPr>
          <w:ilvl w:val="0"/>
          <w:numId w:val="10"/>
        </w:numPr>
        <w:ind w:firstLineChars="0"/>
        <w:rPr>
          <w:rStyle w:val="3Char"/>
          <w:rFonts w:ascii="宋体" w:hAnsi="宋体" w:cs="宋体"/>
          <w:b w:val="0"/>
          <w:sz w:val="28"/>
          <w:szCs w:val="28"/>
        </w:rPr>
      </w:pPr>
      <w:r w:rsidRPr="009A2345">
        <w:rPr>
          <w:rStyle w:val="3Char"/>
          <w:rFonts w:ascii="宋体" w:hAnsi="宋体" w:cs="宋体" w:hint="eastAsia"/>
          <w:b w:val="0"/>
          <w:sz w:val="28"/>
          <w:szCs w:val="28"/>
        </w:rPr>
        <w:t>合理利用</w:t>
      </w:r>
      <w:r w:rsidRPr="00FC7323">
        <w:rPr>
          <w:rStyle w:val="3Char"/>
          <w:rFonts w:ascii="宋体" w:hAnsi="宋体" w:cs="宋体" w:hint="eastAsia"/>
          <w:b w:val="0"/>
          <w:sz w:val="28"/>
          <w:szCs w:val="28"/>
          <w:highlight w:val="green"/>
        </w:rPr>
        <w:t>覆盖索引</w:t>
      </w:r>
      <w:r w:rsidRPr="009A2345">
        <w:rPr>
          <w:rStyle w:val="3Char"/>
          <w:rFonts w:ascii="宋体" w:hAnsi="宋体" w:cs="宋体" w:hint="eastAsia"/>
          <w:b w:val="0"/>
          <w:sz w:val="28"/>
          <w:szCs w:val="28"/>
        </w:rPr>
        <w:t>。</w:t>
      </w:r>
    </w:p>
    <w:p w:rsidR="00400CB2" w:rsidRPr="00A14552" w:rsidRDefault="00400CB2" w:rsidP="00400CB2">
      <w:pPr>
        <w:pStyle w:val="a3"/>
        <w:ind w:left="420" w:firstLineChars="0" w:firstLine="0"/>
        <w:rPr>
          <w:rStyle w:val="3Char"/>
          <w:rFonts w:ascii="宋体" w:hAnsi="宋体" w:cs="宋体"/>
          <w:b w:val="0"/>
          <w:sz w:val="28"/>
          <w:szCs w:val="28"/>
        </w:rPr>
      </w:pPr>
    </w:p>
    <w:p w:rsidR="003A267B" w:rsidRDefault="003A267B" w:rsidP="003A267B">
      <w:pPr>
        <w:pStyle w:val="2"/>
        <w:numPr>
          <w:ilvl w:val="0"/>
          <w:numId w:val="4"/>
        </w:numPr>
        <w:rPr>
          <w:rStyle w:val="2Char"/>
          <w:b/>
          <w:bCs/>
        </w:rPr>
      </w:pPr>
      <w:bookmarkStart w:id="284" w:name="_Toc422996516"/>
      <w:r>
        <w:rPr>
          <w:rStyle w:val="2Char"/>
          <w:rFonts w:hint="eastAsia"/>
          <w:b/>
          <w:bCs/>
        </w:rPr>
        <w:lastRenderedPageBreak/>
        <w:t>字符集</w:t>
      </w:r>
      <w:bookmarkEnd w:id="284"/>
    </w:p>
    <w:p w:rsidR="003A267B" w:rsidRPr="003A267B" w:rsidRDefault="003A267B" w:rsidP="003A267B">
      <w:pPr>
        <w:pStyle w:val="a3"/>
        <w:widowControl/>
        <w:numPr>
          <w:ilvl w:val="0"/>
          <w:numId w:val="10"/>
        </w:numPr>
        <w:spacing w:before="100" w:beforeAutospacing="1" w:after="100" w:afterAutospacing="1" w:line="360" w:lineRule="auto"/>
        <w:ind w:firstLineChars="0"/>
        <w:jc w:val="left"/>
        <w:rPr>
          <w:rStyle w:val="3Char"/>
          <w:rFonts w:ascii="宋体" w:hAnsi="宋体" w:cs="宋体"/>
          <w:b w:val="0"/>
          <w:sz w:val="28"/>
          <w:szCs w:val="28"/>
        </w:rPr>
      </w:pPr>
      <w:r w:rsidRPr="003A267B">
        <w:rPr>
          <w:rStyle w:val="3Char"/>
          <w:rFonts w:ascii="宋体" w:hAnsi="宋体" w:cs="宋体" w:hint="eastAsia"/>
          <w:b w:val="0"/>
          <w:sz w:val="28"/>
          <w:szCs w:val="28"/>
        </w:rPr>
        <w:t>字符集直接决定了数据在MySQL中的存储编码方式，由于同样的内容使用不同字符集表示所占用的空间大小会有较大的差异，所以通过使用合适的字符集，可以帮助我们尽可能减少数据量，进而减少IO操作次数。</w:t>
      </w:r>
    </w:p>
    <w:p w:rsidR="003A267B" w:rsidRPr="003A267B" w:rsidRDefault="003A267B" w:rsidP="003A267B">
      <w:pPr>
        <w:pStyle w:val="a3"/>
        <w:widowControl/>
        <w:numPr>
          <w:ilvl w:val="0"/>
          <w:numId w:val="10"/>
        </w:numPr>
        <w:spacing w:before="100" w:beforeAutospacing="1" w:after="100" w:afterAutospacing="1" w:line="360" w:lineRule="auto"/>
        <w:ind w:firstLineChars="0"/>
        <w:jc w:val="left"/>
        <w:rPr>
          <w:rStyle w:val="3Char"/>
          <w:rFonts w:ascii="宋体" w:hAnsi="宋体" w:cs="宋体"/>
          <w:b w:val="0"/>
          <w:sz w:val="28"/>
          <w:szCs w:val="28"/>
        </w:rPr>
      </w:pPr>
      <w:r w:rsidRPr="003A267B">
        <w:rPr>
          <w:rStyle w:val="3Char"/>
          <w:rFonts w:ascii="宋体" w:hAnsi="宋体" w:cs="宋体" w:hint="eastAsia"/>
          <w:b w:val="0"/>
          <w:sz w:val="28"/>
          <w:szCs w:val="28"/>
        </w:rPr>
        <w:t>纯拉丁字符能表示的内容，没必要选择 latin1 之外的其他字符编码，因为这会节省大量的存储空间</w:t>
      </w:r>
      <w:r w:rsidR="00182965">
        <w:rPr>
          <w:rStyle w:val="3Char"/>
          <w:rFonts w:ascii="宋体" w:hAnsi="宋体" w:cs="宋体" w:hint="eastAsia"/>
          <w:b w:val="0"/>
          <w:sz w:val="28"/>
          <w:szCs w:val="28"/>
        </w:rPr>
        <w:t>。</w:t>
      </w:r>
    </w:p>
    <w:p w:rsidR="00BD50EF" w:rsidRPr="00BD50EF" w:rsidDel="00B75334" w:rsidRDefault="003A267B">
      <w:pPr>
        <w:pStyle w:val="a3"/>
        <w:widowControl/>
        <w:numPr>
          <w:ilvl w:val="0"/>
          <w:numId w:val="10"/>
        </w:numPr>
        <w:spacing w:before="100" w:beforeAutospacing="1" w:after="100" w:afterAutospacing="1" w:line="360" w:lineRule="auto"/>
        <w:ind w:firstLineChars="0"/>
        <w:jc w:val="left"/>
        <w:rPr>
          <w:ins w:id="285" w:author="金京" w:date="2015-06-24T19:18:00Z"/>
          <w:del w:id="286" w:author="m" w:date="2015-06-26T14:37:00Z"/>
          <w:rStyle w:val="3Char"/>
          <w:rFonts w:ascii="宋体" w:hAnsi="宋体" w:cs="宋体"/>
          <w:b w:val="0"/>
          <w:sz w:val="28"/>
          <w:szCs w:val="28"/>
        </w:rPr>
      </w:pPr>
      <w:r w:rsidRPr="003A267B">
        <w:rPr>
          <w:rStyle w:val="3Char"/>
          <w:rFonts w:ascii="宋体" w:hAnsi="宋体" w:cs="宋体" w:hint="eastAsia"/>
          <w:b w:val="0"/>
          <w:sz w:val="28"/>
          <w:szCs w:val="28"/>
        </w:rPr>
        <w:t>如果我们可以确定不需要存放多种语言，就没必要非得使用UTF8或者其他UNICODE字符类型，这回造成大量的存储空间浪费</w:t>
      </w:r>
      <w:r w:rsidR="00182965">
        <w:rPr>
          <w:rStyle w:val="3Char"/>
          <w:rFonts w:ascii="宋体" w:hAnsi="宋体" w:cs="宋体" w:hint="eastAsia"/>
          <w:b w:val="0"/>
          <w:sz w:val="28"/>
          <w:szCs w:val="28"/>
        </w:rPr>
        <w:t>。</w:t>
      </w:r>
    </w:p>
    <w:p w:rsidR="00400CB2" w:rsidRPr="00B75334" w:rsidRDefault="00400CB2" w:rsidP="00B75334">
      <w:pPr>
        <w:pStyle w:val="a3"/>
        <w:widowControl/>
        <w:spacing w:before="100" w:beforeAutospacing="1" w:after="100" w:afterAutospacing="1" w:line="360" w:lineRule="auto"/>
        <w:ind w:left="420" w:firstLineChars="0" w:firstLine="0"/>
        <w:jc w:val="left"/>
        <w:rPr>
          <w:rStyle w:val="3Char"/>
          <w:rFonts w:ascii="宋体" w:hAnsi="宋体" w:cs="宋体"/>
          <w:b w:val="0"/>
          <w:sz w:val="28"/>
          <w:szCs w:val="28"/>
        </w:rPr>
      </w:pPr>
    </w:p>
    <w:p w:rsidR="00182965" w:rsidRDefault="00182965" w:rsidP="00182965">
      <w:pPr>
        <w:pStyle w:val="2"/>
        <w:numPr>
          <w:ilvl w:val="0"/>
          <w:numId w:val="4"/>
        </w:numPr>
        <w:rPr>
          <w:rStyle w:val="2Char"/>
          <w:b/>
          <w:bCs/>
        </w:rPr>
      </w:pPr>
      <w:bookmarkStart w:id="287" w:name="_Toc422996517"/>
      <w:r>
        <w:rPr>
          <w:rStyle w:val="2Char"/>
          <w:rFonts w:hint="eastAsia"/>
          <w:b/>
          <w:bCs/>
        </w:rPr>
        <w:t>反范式设计</w:t>
      </w:r>
      <w:bookmarkEnd w:id="287"/>
    </w:p>
    <w:p w:rsidR="00FE2240" w:rsidRDefault="008A72B4" w:rsidP="00FE2240">
      <w:pPr>
        <w:pStyle w:val="3"/>
        <w:rPr>
          <w:rStyle w:val="2Char"/>
          <w:rFonts w:ascii="Times New Roman" w:eastAsia="宋体" w:hAnsi="Times New Roman"/>
          <w:sz w:val="30"/>
          <w:szCs w:val="30"/>
        </w:rPr>
      </w:pPr>
      <w:bookmarkStart w:id="288" w:name="_Toc422996518"/>
      <w:r>
        <w:rPr>
          <w:rStyle w:val="2Char"/>
          <w:rFonts w:ascii="Times New Roman" w:eastAsia="宋体" w:hAnsi="Times New Roman" w:hint="eastAsia"/>
          <w:sz w:val="30"/>
          <w:szCs w:val="30"/>
        </w:rPr>
        <w:t>7</w:t>
      </w:r>
      <w:r w:rsidR="00FE2240">
        <w:rPr>
          <w:rStyle w:val="2Char"/>
          <w:rFonts w:ascii="Times New Roman" w:eastAsia="宋体" w:hAnsi="Times New Roman" w:hint="eastAsia"/>
          <w:sz w:val="30"/>
          <w:szCs w:val="30"/>
        </w:rPr>
        <w:t>.1.</w:t>
      </w:r>
      <w:r w:rsidR="00FE2240">
        <w:rPr>
          <w:rStyle w:val="2Char"/>
          <w:rFonts w:ascii="Times New Roman" w:eastAsia="宋体" w:hAnsi="Times New Roman" w:hint="eastAsia"/>
          <w:sz w:val="30"/>
          <w:szCs w:val="30"/>
        </w:rPr>
        <w:t>基本原则</w:t>
      </w:r>
      <w:bookmarkEnd w:id="288"/>
    </w:p>
    <w:p w:rsidR="004F01ED" w:rsidRPr="004F01ED" w:rsidRDefault="004F01ED" w:rsidP="004F01ED">
      <w:pPr>
        <w:pStyle w:val="a3"/>
        <w:numPr>
          <w:ilvl w:val="0"/>
          <w:numId w:val="11"/>
        </w:numPr>
        <w:ind w:firstLineChars="0"/>
        <w:rPr>
          <w:rStyle w:val="3Char"/>
          <w:rFonts w:ascii="宋体" w:hAnsi="宋体" w:cs="宋体"/>
          <w:b w:val="0"/>
          <w:sz w:val="28"/>
          <w:szCs w:val="28"/>
        </w:rPr>
      </w:pPr>
      <w:proofErr w:type="gramStart"/>
      <w:r>
        <w:rPr>
          <w:rStyle w:val="3Char"/>
          <w:rFonts w:ascii="宋体" w:hAnsi="宋体" w:cs="宋体" w:hint="eastAsia"/>
          <w:b w:val="0"/>
          <w:sz w:val="28"/>
          <w:szCs w:val="28"/>
        </w:rPr>
        <w:t>不</w:t>
      </w:r>
      <w:proofErr w:type="gramEnd"/>
      <w:r>
        <w:rPr>
          <w:rStyle w:val="3Char"/>
          <w:rFonts w:ascii="宋体" w:hAnsi="宋体" w:cs="宋体" w:hint="eastAsia"/>
          <w:b w:val="0"/>
          <w:sz w:val="28"/>
          <w:szCs w:val="28"/>
        </w:rPr>
        <w:t>创建</w:t>
      </w:r>
      <w:r w:rsidRPr="004F01ED">
        <w:rPr>
          <w:rStyle w:val="3Char"/>
          <w:rFonts w:ascii="宋体" w:hAnsi="宋体" w:cs="宋体" w:hint="eastAsia"/>
          <w:b w:val="0"/>
          <w:sz w:val="28"/>
          <w:szCs w:val="28"/>
        </w:rPr>
        <w:t>外键，</w:t>
      </w:r>
      <w:r>
        <w:rPr>
          <w:rStyle w:val="3Char"/>
          <w:rFonts w:ascii="宋体" w:hAnsi="宋体" w:cs="宋体" w:hint="eastAsia"/>
          <w:b w:val="0"/>
          <w:sz w:val="28"/>
          <w:szCs w:val="28"/>
        </w:rPr>
        <w:t>减少</w:t>
      </w:r>
      <w:r w:rsidRPr="004F01ED">
        <w:rPr>
          <w:rStyle w:val="3Char"/>
          <w:rFonts w:ascii="宋体" w:hAnsi="宋体" w:cs="宋体" w:hint="eastAsia"/>
          <w:b w:val="0"/>
          <w:sz w:val="28"/>
          <w:szCs w:val="28"/>
        </w:rPr>
        <w:t>多表</w:t>
      </w:r>
      <w:r>
        <w:rPr>
          <w:rStyle w:val="3Char"/>
          <w:rFonts w:ascii="宋体" w:hAnsi="宋体" w:cs="宋体" w:hint="eastAsia"/>
          <w:b w:val="0"/>
          <w:sz w:val="28"/>
          <w:szCs w:val="28"/>
        </w:rPr>
        <w:t>关联</w:t>
      </w:r>
      <w:r w:rsidRPr="004F01ED">
        <w:rPr>
          <w:rStyle w:val="3Char"/>
          <w:rFonts w:ascii="宋体" w:hAnsi="宋体" w:cs="宋体" w:hint="eastAsia"/>
          <w:b w:val="0"/>
          <w:sz w:val="28"/>
          <w:szCs w:val="28"/>
        </w:rPr>
        <w:t>查询。</w:t>
      </w:r>
    </w:p>
    <w:p w:rsidR="004F01ED" w:rsidRPr="004F01ED" w:rsidRDefault="004F01ED" w:rsidP="004F01ED">
      <w:pPr>
        <w:pStyle w:val="a3"/>
        <w:numPr>
          <w:ilvl w:val="0"/>
          <w:numId w:val="11"/>
        </w:numPr>
        <w:ind w:firstLineChars="0"/>
        <w:rPr>
          <w:rStyle w:val="3Char"/>
          <w:rFonts w:ascii="宋体" w:hAnsi="宋体" w:cs="宋体"/>
          <w:b w:val="0"/>
          <w:sz w:val="28"/>
          <w:szCs w:val="28"/>
        </w:rPr>
      </w:pPr>
      <w:r w:rsidRPr="004F01ED">
        <w:rPr>
          <w:rStyle w:val="3Char"/>
          <w:rFonts w:ascii="宋体" w:hAnsi="宋体" w:cs="宋体" w:hint="eastAsia"/>
          <w:b w:val="0"/>
          <w:sz w:val="28"/>
          <w:szCs w:val="28"/>
        </w:rPr>
        <w:t>便于分布式设计，允许适度冗余，为了容量扩展允许适度开销。</w:t>
      </w:r>
    </w:p>
    <w:p w:rsidR="004F01ED" w:rsidRPr="004F01ED" w:rsidRDefault="004F01ED" w:rsidP="004F01ED">
      <w:pPr>
        <w:pStyle w:val="a3"/>
        <w:numPr>
          <w:ilvl w:val="0"/>
          <w:numId w:val="11"/>
        </w:numPr>
        <w:ind w:firstLineChars="0"/>
        <w:rPr>
          <w:rStyle w:val="3Char"/>
          <w:rFonts w:ascii="宋体" w:hAnsi="宋体" w:cs="宋体"/>
          <w:b w:val="0"/>
          <w:sz w:val="28"/>
          <w:szCs w:val="28"/>
        </w:rPr>
      </w:pPr>
      <w:r w:rsidRPr="004F01ED">
        <w:rPr>
          <w:rStyle w:val="3Char"/>
          <w:rFonts w:ascii="宋体" w:hAnsi="宋体" w:cs="宋体" w:hint="eastAsia"/>
          <w:b w:val="0"/>
          <w:sz w:val="28"/>
          <w:szCs w:val="28"/>
        </w:rPr>
        <w:t>基于业务自由优化，基于</w:t>
      </w:r>
      <w:r w:rsidR="00762971">
        <w:rPr>
          <w:rStyle w:val="3Char"/>
          <w:rFonts w:ascii="宋体" w:hAnsi="宋体" w:cs="宋体" w:hint="eastAsia"/>
          <w:b w:val="0"/>
          <w:sz w:val="28"/>
          <w:szCs w:val="28"/>
        </w:rPr>
        <w:t>I/O</w:t>
      </w:r>
      <w:r w:rsidRPr="004F01ED">
        <w:rPr>
          <w:rStyle w:val="3Char"/>
          <w:rFonts w:ascii="宋体" w:hAnsi="宋体" w:cs="宋体" w:hint="eastAsia"/>
          <w:b w:val="0"/>
          <w:sz w:val="28"/>
          <w:szCs w:val="28"/>
        </w:rPr>
        <w:t>或查询设计，无须遵循范式结构设计。</w:t>
      </w:r>
    </w:p>
    <w:p w:rsidR="00735C1C" w:rsidRDefault="00735C1C" w:rsidP="00735C1C">
      <w:pPr>
        <w:pStyle w:val="3"/>
        <w:rPr>
          <w:rStyle w:val="2Char"/>
          <w:rFonts w:ascii="Times New Roman" w:eastAsia="宋体" w:hAnsi="Times New Roman"/>
          <w:sz w:val="30"/>
          <w:szCs w:val="30"/>
        </w:rPr>
      </w:pPr>
      <w:bookmarkStart w:id="289" w:name="_Toc422996519"/>
      <w:r>
        <w:rPr>
          <w:rStyle w:val="2Char"/>
          <w:rFonts w:ascii="Times New Roman" w:eastAsia="宋体" w:hAnsi="Times New Roman" w:hint="eastAsia"/>
          <w:sz w:val="30"/>
          <w:szCs w:val="30"/>
        </w:rPr>
        <w:t>6.2.</w:t>
      </w:r>
      <w:r>
        <w:rPr>
          <w:rStyle w:val="2Char"/>
          <w:rFonts w:ascii="Times New Roman" w:eastAsia="宋体" w:hAnsi="Times New Roman" w:hint="eastAsia"/>
          <w:sz w:val="30"/>
          <w:szCs w:val="30"/>
        </w:rPr>
        <w:t>常见方法</w:t>
      </w:r>
      <w:bookmarkEnd w:id="289"/>
    </w:p>
    <w:p w:rsidR="00400CB2" w:rsidRDefault="00DE4F04" w:rsidP="00400CB2">
      <w:pPr>
        <w:pStyle w:val="a3"/>
        <w:numPr>
          <w:ilvl w:val="0"/>
          <w:numId w:val="11"/>
        </w:numPr>
        <w:ind w:firstLineChars="0"/>
        <w:rPr>
          <w:rStyle w:val="3Char"/>
          <w:rFonts w:ascii="宋体" w:hAnsi="宋体" w:cs="宋体"/>
          <w:b w:val="0"/>
          <w:sz w:val="28"/>
          <w:szCs w:val="28"/>
        </w:rPr>
      </w:pPr>
      <w:r w:rsidRPr="00DE4F04">
        <w:rPr>
          <w:rStyle w:val="3Char"/>
          <w:rFonts w:ascii="宋体" w:hAnsi="宋体" w:cs="宋体" w:hint="eastAsia"/>
          <w:b w:val="0"/>
          <w:sz w:val="28"/>
          <w:szCs w:val="28"/>
        </w:rPr>
        <w:t>增加冗余字段</w:t>
      </w:r>
    </w:p>
    <w:p w:rsidR="00400CB2" w:rsidRPr="00400CB2" w:rsidRDefault="00400CB2" w:rsidP="00400CB2">
      <w:pPr>
        <w:pStyle w:val="a3"/>
        <w:ind w:left="420" w:firstLineChars="0" w:firstLine="0"/>
        <w:rPr>
          <w:rStyle w:val="2Char"/>
          <w:rFonts w:ascii="宋体" w:eastAsia="宋体" w:hAnsi="宋体" w:cs="宋体"/>
          <w:b w:val="0"/>
          <w:sz w:val="28"/>
          <w:szCs w:val="28"/>
        </w:rPr>
      </w:pPr>
    </w:p>
    <w:p w:rsidR="00400CB2" w:rsidRDefault="00400CB2" w:rsidP="00400CB2">
      <w:pPr>
        <w:pStyle w:val="2"/>
        <w:numPr>
          <w:ilvl w:val="0"/>
          <w:numId w:val="4"/>
        </w:numPr>
        <w:rPr>
          <w:rStyle w:val="2Char"/>
          <w:b/>
          <w:bCs/>
        </w:rPr>
      </w:pPr>
      <w:bookmarkStart w:id="290" w:name="_Toc422996520"/>
      <w:r>
        <w:rPr>
          <w:rStyle w:val="2Char"/>
          <w:rFonts w:hint="eastAsia"/>
          <w:b/>
          <w:bCs/>
        </w:rPr>
        <w:lastRenderedPageBreak/>
        <w:t>其他建议</w:t>
      </w:r>
      <w:bookmarkEnd w:id="290"/>
    </w:p>
    <w:p w:rsidR="00400CB2" w:rsidRPr="00B45B81" w:rsidRDefault="00400CB2" w:rsidP="00400CB2">
      <w:pPr>
        <w:pStyle w:val="a3"/>
        <w:numPr>
          <w:ilvl w:val="0"/>
          <w:numId w:val="11"/>
        </w:numPr>
        <w:ind w:firstLineChars="0"/>
        <w:rPr>
          <w:rStyle w:val="3Char"/>
          <w:rFonts w:ascii="宋体" w:hAnsi="宋体" w:cs="宋体"/>
          <w:b w:val="0"/>
          <w:sz w:val="28"/>
          <w:szCs w:val="28"/>
        </w:rPr>
      </w:pPr>
      <w:r>
        <w:rPr>
          <w:rStyle w:val="3Char"/>
          <w:rFonts w:ascii="宋体" w:hAnsi="宋体" w:cs="宋体" w:hint="eastAsia"/>
          <w:b w:val="0"/>
          <w:sz w:val="28"/>
          <w:szCs w:val="28"/>
        </w:rPr>
        <w:t>不建议在MySQL中使用视图、分区表、存储过程触发器等结构，尽量简化MySQL的使用方法。</w:t>
      </w:r>
    </w:p>
    <w:sectPr w:rsidR="00400CB2" w:rsidRPr="00B45B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C2B" w:rsidRDefault="008D3C2B" w:rsidP="00FF5D8B">
      <w:r>
        <w:separator/>
      </w:r>
    </w:p>
  </w:endnote>
  <w:endnote w:type="continuationSeparator" w:id="0">
    <w:p w:rsidR="008D3C2B" w:rsidRDefault="008D3C2B" w:rsidP="00FF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C2B" w:rsidRDefault="008D3C2B" w:rsidP="00FF5D8B">
      <w:r>
        <w:separator/>
      </w:r>
    </w:p>
  </w:footnote>
  <w:footnote w:type="continuationSeparator" w:id="0">
    <w:p w:rsidR="008D3C2B" w:rsidRDefault="008D3C2B" w:rsidP="00FF5D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77EA"/>
    <w:multiLevelType w:val="hybridMultilevel"/>
    <w:tmpl w:val="B82E40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373429"/>
    <w:multiLevelType w:val="hybridMultilevel"/>
    <w:tmpl w:val="94BECC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D343412"/>
    <w:multiLevelType w:val="multilevel"/>
    <w:tmpl w:val="78878269"/>
    <w:lvl w:ilvl="0">
      <w:numFmt w:val="bullet"/>
      <w:lvlText w:val="·"/>
      <w:lvlJc w:val="left"/>
      <w:pPr>
        <w:tabs>
          <w:tab w:val="num" w:pos="360"/>
        </w:tabs>
        <w:ind w:left="360" w:hanging="360"/>
      </w:pPr>
      <w:rPr>
        <w:rFonts w:ascii="Symbol" w:hAnsi="Symbol" w:cs="Symbol"/>
        <w:sz w:val="20"/>
        <w:szCs w:val="20"/>
      </w:rPr>
    </w:lvl>
    <w:lvl w:ilvl="1">
      <w:numFmt w:val="bullet"/>
      <w:lvlText w:val="o"/>
      <w:lvlJc w:val="left"/>
      <w:pPr>
        <w:tabs>
          <w:tab w:val="num" w:pos="1080"/>
        </w:tabs>
        <w:ind w:left="1080" w:hanging="360"/>
      </w:pPr>
      <w:rPr>
        <w:rFonts w:ascii="Courier New" w:hAnsi="Courier New" w:cs="Courier New"/>
        <w:sz w:val="20"/>
        <w:szCs w:val="20"/>
      </w:rPr>
    </w:lvl>
    <w:lvl w:ilvl="2">
      <w:numFmt w:val="bullet"/>
      <w:lvlText w:val="§"/>
      <w:lvlJc w:val="left"/>
      <w:pPr>
        <w:tabs>
          <w:tab w:val="num" w:pos="1800"/>
        </w:tabs>
        <w:ind w:left="1800" w:hanging="360"/>
      </w:pPr>
      <w:rPr>
        <w:rFonts w:ascii="Wingdings" w:hAnsi="Wingdings" w:cs="Wingdings"/>
        <w:sz w:val="20"/>
        <w:szCs w:val="20"/>
      </w:rPr>
    </w:lvl>
    <w:lvl w:ilvl="3">
      <w:numFmt w:val="bullet"/>
      <w:lvlText w:val="·"/>
      <w:lvlJc w:val="left"/>
      <w:pPr>
        <w:tabs>
          <w:tab w:val="num" w:pos="2520"/>
        </w:tabs>
        <w:ind w:left="2520" w:hanging="360"/>
      </w:pPr>
      <w:rPr>
        <w:rFonts w:ascii="Symbol" w:hAnsi="Symbol" w:cs="Symbol"/>
        <w:sz w:val="20"/>
        <w:szCs w:val="20"/>
      </w:rPr>
    </w:lvl>
    <w:lvl w:ilvl="4">
      <w:numFmt w:val="bullet"/>
      <w:lvlText w:val="o"/>
      <w:lvlJc w:val="left"/>
      <w:pPr>
        <w:tabs>
          <w:tab w:val="num" w:pos="3240"/>
        </w:tabs>
        <w:ind w:left="3240" w:hanging="360"/>
      </w:pPr>
      <w:rPr>
        <w:rFonts w:ascii="Courier New" w:hAnsi="Courier New" w:cs="Courier New"/>
        <w:sz w:val="20"/>
        <w:szCs w:val="20"/>
      </w:rPr>
    </w:lvl>
    <w:lvl w:ilvl="5">
      <w:numFmt w:val="bullet"/>
      <w:lvlText w:val="§"/>
      <w:lvlJc w:val="left"/>
      <w:pPr>
        <w:tabs>
          <w:tab w:val="num" w:pos="3960"/>
        </w:tabs>
        <w:ind w:left="3960" w:hanging="360"/>
      </w:pPr>
      <w:rPr>
        <w:rFonts w:ascii="Wingdings" w:hAnsi="Wingdings" w:cs="Wingdings"/>
        <w:sz w:val="20"/>
        <w:szCs w:val="20"/>
      </w:rPr>
    </w:lvl>
    <w:lvl w:ilvl="6">
      <w:numFmt w:val="bullet"/>
      <w:lvlText w:val="·"/>
      <w:lvlJc w:val="left"/>
      <w:pPr>
        <w:tabs>
          <w:tab w:val="num" w:pos="4680"/>
        </w:tabs>
        <w:ind w:left="4680" w:hanging="360"/>
      </w:pPr>
      <w:rPr>
        <w:rFonts w:ascii="Symbol" w:hAnsi="Symbol" w:cs="Symbol"/>
        <w:sz w:val="20"/>
        <w:szCs w:val="20"/>
      </w:rPr>
    </w:lvl>
    <w:lvl w:ilvl="7">
      <w:numFmt w:val="bullet"/>
      <w:lvlText w:val="o"/>
      <w:lvlJc w:val="left"/>
      <w:pPr>
        <w:tabs>
          <w:tab w:val="num" w:pos="5400"/>
        </w:tabs>
        <w:ind w:left="5400" w:hanging="360"/>
      </w:pPr>
      <w:rPr>
        <w:rFonts w:ascii="Courier New" w:hAnsi="Courier New" w:cs="Courier New"/>
        <w:sz w:val="20"/>
        <w:szCs w:val="20"/>
      </w:rPr>
    </w:lvl>
    <w:lvl w:ilvl="8">
      <w:numFmt w:val="bullet"/>
      <w:lvlText w:val="§"/>
      <w:lvlJc w:val="left"/>
      <w:pPr>
        <w:tabs>
          <w:tab w:val="num" w:pos="6120"/>
        </w:tabs>
        <w:ind w:left="6120" w:hanging="360"/>
      </w:pPr>
      <w:rPr>
        <w:rFonts w:ascii="Wingdings" w:hAnsi="Wingdings" w:cs="Wingdings"/>
        <w:sz w:val="20"/>
        <w:szCs w:val="20"/>
      </w:rPr>
    </w:lvl>
  </w:abstractNum>
  <w:abstractNum w:abstractNumId="3">
    <w:nsid w:val="1D836898"/>
    <w:multiLevelType w:val="hybridMultilevel"/>
    <w:tmpl w:val="93EC46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E272A7B"/>
    <w:multiLevelType w:val="multilevel"/>
    <w:tmpl w:val="3832BC7E"/>
    <w:lvl w:ilvl="0">
      <w:numFmt w:val="bullet"/>
      <w:lvlText w:val="·"/>
      <w:lvlJc w:val="left"/>
      <w:pPr>
        <w:tabs>
          <w:tab w:val="num" w:pos="360"/>
        </w:tabs>
        <w:ind w:left="360" w:hanging="360"/>
      </w:pPr>
      <w:rPr>
        <w:rFonts w:ascii="Symbol" w:hAnsi="Symbol" w:cs="Symbol"/>
        <w:sz w:val="20"/>
        <w:szCs w:val="20"/>
      </w:rPr>
    </w:lvl>
    <w:lvl w:ilvl="1">
      <w:numFmt w:val="bullet"/>
      <w:lvlText w:val="o"/>
      <w:lvlJc w:val="left"/>
      <w:pPr>
        <w:tabs>
          <w:tab w:val="num" w:pos="1080"/>
        </w:tabs>
        <w:ind w:left="1080" w:hanging="360"/>
      </w:pPr>
      <w:rPr>
        <w:rFonts w:ascii="Courier New" w:hAnsi="Courier New" w:cs="Courier New"/>
        <w:sz w:val="20"/>
        <w:szCs w:val="20"/>
      </w:rPr>
    </w:lvl>
    <w:lvl w:ilvl="2">
      <w:numFmt w:val="bullet"/>
      <w:lvlText w:val="§"/>
      <w:lvlJc w:val="left"/>
      <w:pPr>
        <w:tabs>
          <w:tab w:val="num" w:pos="1800"/>
        </w:tabs>
        <w:ind w:left="1800" w:hanging="360"/>
      </w:pPr>
      <w:rPr>
        <w:rFonts w:ascii="Wingdings" w:hAnsi="Wingdings" w:cs="Wingdings"/>
        <w:sz w:val="20"/>
        <w:szCs w:val="20"/>
      </w:rPr>
    </w:lvl>
    <w:lvl w:ilvl="3">
      <w:numFmt w:val="bullet"/>
      <w:lvlText w:val="·"/>
      <w:lvlJc w:val="left"/>
      <w:pPr>
        <w:tabs>
          <w:tab w:val="num" w:pos="2520"/>
        </w:tabs>
        <w:ind w:left="2520" w:hanging="360"/>
      </w:pPr>
      <w:rPr>
        <w:rFonts w:ascii="Symbol" w:hAnsi="Symbol" w:cs="Symbol"/>
        <w:sz w:val="20"/>
        <w:szCs w:val="20"/>
      </w:rPr>
    </w:lvl>
    <w:lvl w:ilvl="4">
      <w:numFmt w:val="bullet"/>
      <w:lvlText w:val="o"/>
      <w:lvlJc w:val="left"/>
      <w:pPr>
        <w:tabs>
          <w:tab w:val="num" w:pos="3240"/>
        </w:tabs>
        <w:ind w:left="3240" w:hanging="360"/>
      </w:pPr>
      <w:rPr>
        <w:rFonts w:ascii="Courier New" w:hAnsi="Courier New" w:cs="Courier New"/>
        <w:sz w:val="20"/>
        <w:szCs w:val="20"/>
      </w:rPr>
    </w:lvl>
    <w:lvl w:ilvl="5">
      <w:numFmt w:val="bullet"/>
      <w:lvlText w:val="§"/>
      <w:lvlJc w:val="left"/>
      <w:pPr>
        <w:tabs>
          <w:tab w:val="num" w:pos="3960"/>
        </w:tabs>
        <w:ind w:left="3960" w:hanging="360"/>
      </w:pPr>
      <w:rPr>
        <w:rFonts w:ascii="Wingdings" w:hAnsi="Wingdings" w:cs="Wingdings"/>
        <w:sz w:val="20"/>
        <w:szCs w:val="20"/>
      </w:rPr>
    </w:lvl>
    <w:lvl w:ilvl="6">
      <w:numFmt w:val="bullet"/>
      <w:lvlText w:val="·"/>
      <w:lvlJc w:val="left"/>
      <w:pPr>
        <w:tabs>
          <w:tab w:val="num" w:pos="4680"/>
        </w:tabs>
        <w:ind w:left="4680" w:hanging="360"/>
      </w:pPr>
      <w:rPr>
        <w:rFonts w:ascii="Symbol" w:hAnsi="Symbol" w:cs="Symbol"/>
        <w:sz w:val="20"/>
        <w:szCs w:val="20"/>
      </w:rPr>
    </w:lvl>
    <w:lvl w:ilvl="7">
      <w:numFmt w:val="bullet"/>
      <w:lvlText w:val="o"/>
      <w:lvlJc w:val="left"/>
      <w:pPr>
        <w:tabs>
          <w:tab w:val="num" w:pos="5400"/>
        </w:tabs>
        <w:ind w:left="5400" w:hanging="360"/>
      </w:pPr>
      <w:rPr>
        <w:rFonts w:ascii="Courier New" w:hAnsi="Courier New" w:cs="Courier New"/>
        <w:sz w:val="20"/>
        <w:szCs w:val="20"/>
      </w:rPr>
    </w:lvl>
    <w:lvl w:ilvl="8">
      <w:numFmt w:val="bullet"/>
      <w:lvlText w:val="§"/>
      <w:lvlJc w:val="left"/>
      <w:pPr>
        <w:tabs>
          <w:tab w:val="num" w:pos="6120"/>
        </w:tabs>
        <w:ind w:left="6120" w:hanging="360"/>
      </w:pPr>
      <w:rPr>
        <w:rFonts w:ascii="Wingdings" w:hAnsi="Wingdings" w:cs="Wingdings"/>
        <w:sz w:val="20"/>
        <w:szCs w:val="20"/>
      </w:rPr>
    </w:lvl>
  </w:abstractNum>
  <w:abstractNum w:abstractNumId="5">
    <w:nsid w:val="1FE53B48"/>
    <w:multiLevelType w:val="hybridMultilevel"/>
    <w:tmpl w:val="07A82D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2C81220"/>
    <w:multiLevelType w:val="hybridMultilevel"/>
    <w:tmpl w:val="9DA8D4E6"/>
    <w:lvl w:ilvl="0" w:tplc="1E48F848">
      <w:start w:val="1"/>
      <w:numFmt w:val="decimal"/>
      <w:lvlText w:val="%1)"/>
      <w:lvlJc w:val="left"/>
      <w:pPr>
        <w:ind w:left="1139" w:hanging="360"/>
      </w:pPr>
      <w:rPr>
        <w:rFonts w:cs="Times New Roman" w:hint="default"/>
      </w:rPr>
    </w:lvl>
    <w:lvl w:ilvl="1" w:tplc="04090019">
      <w:start w:val="1"/>
      <w:numFmt w:val="lowerLetter"/>
      <w:lvlText w:val="%2)"/>
      <w:lvlJc w:val="left"/>
      <w:pPr>
        <w:ind w:left="1619" w:hanging="420"/>
      </w:pPr>
      <w:rPr>
        <w:rFonts w:cs="Times New Roman"/>
      </w:rPr>
    </w:lvl>
    <w:lvl w:ilvl="2" w:tplc="0409001B" w:tentative="1">
      <w:start w:val="1"/>
      <w:numFmt w:val="lowerRoman"/>
      <w:lvlText w:val="%3."/>
      <w:lvlJc w:val="right"/>
      <w:pPr>
        <w:ind w:left="2039" w:hanging="420"/>
      </w:pPr>
      <w:rPr>
        <w:rFonts w:cs="Times New Roman"/>
      </w:rPr>
    </w:lvl>
    <w:lvl w:ilvl="3" w:tplc="0409000F" w:tentative="1">
      <w:start w:val="1"/>
      <w:numFmt w:val="decimal"/>
      <w:lvlText w:val="%4."/>
      <w:lvlJc w:val="left"/>
      <w:pPr>
        <w:ind w:left="2459" w:hanging="420"/>
      </w:pPr>
      <w:rPr>
        <w:rFonts w:cs="Times New Roman"/>
      </w:rPr>
    </w:lvl>
    <w:lvl w:ilvl="4" w:tplc="04090019" w:tentative="1">
      <w:start w:val="1"/>
      <w:numFmt w:val="lowerLetter"/>
      <w:lvlText w:val="%5)"/>
      <w:lvlJc w:val="left"/>
      <w:pPr>
        <w:ind w:left="2879" w:hanging="420"/>
      </w:pPr>
      <w:rPr>
        <w:rFonts w:cs="Times New Roman"/>
      </w:rPr>
    </w:lvl>
    <w:lvl w:ilvl="5" w:tplc="0409001B" w:tentative="1">
      <w:start w:val="1"/>
      <w:numFmt w:val="lowerRoman"/>
      <w:lvlText w:val="%6."/>
      <w:lvlJc w:val="right"/>
      <w:pPr>
        <w:ind w:left="3299" w:hanging="420"/>
      </w:pPr>
      <w:rPr>
        <w:rFonts w:cs="Times New Roman"/>
      </w:rPr>
    </w:lvl>
    <w:lvl w:ilvl="6" w:tplc="0409000F" w:tentative="1">
      <w:start w:val="1"/>
      <w:numFmt w:val="decimal"/>
      <w:lvlText w:val="%7."/>
      <w:lvlJc w:val="left"/>
      <w:pPr>
        <w:ind w:left="3719" w:hanging="420"/>
      </w:pPr>
      <w:rPr>
        <w:rFonts w:cs="Times New Roman"/>
      </w:rPr>
    </w:lvl>
    <w:lvl w:ilvl="7" w:tplc="04090019" w:tentative="1">
      <w:start w:val="1"/>
      <w:numFmt w:val="lowerLetter"/>
      <w:lvlText w:val="%8)"/>
      <w:lvlJc w:val="left"/>
      <w:pPr>
        <w:ind w:left="4139" w:hanging="420"/>
      </w:pPr>
      <w:rPr>
        <w:rFonts w:cs="Times New Roman"/>
      </w:rPr>
    </w:lvl>
    <w:lvl w:ilvl="8" w:tplc="0409001B" w:tentative="1">
      <w:start w:val="1"/>
      <w:numFmt w:val="lowerRoman"/>
      <w:lvlText w:val="%9."/>
      <w:lvlJc w:val="right"/>
      <w:pPr>
        <w:ind w:left="4559" w:hanging="420"/>
      </w:pPr>
      <w:rPr>
        <w:rFonts w:cs="Times New Roman"/>
      </w:rPr>
    </w:lvl>
  </w:abstractNum>
  <w:abstractNum w:abstractNumId="7">
    <w:nsid w:val="281F6D66"/>
    <w:multiLevelType w:val="hybridMultilevel"/>
    <w:tmpl w:val="5F4093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C0A2509"/>
    <w:multiLevelType w:val="hybridMultilevel"/>
    <w:tmpl w:val="CDE2DE0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9A94E3B"/>
    <w:multiLevelType w:val="multilevel"/>
    <w:tmpl w:val="D26C0FC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39BF08F0"/>
    <w:multiLevelType w:val="hybridMultilevel"/>
    <w:tmpl w:val="2BF49ADC"/>
    <w:lvl w:ilvl="0" w:tplc="04090019">
      <w:start w:val="1"/>
      <w:numFmt w:val="lowerLetter"/>
      <w:lvlText w:val="%1)"/>
      <w:lvlJc w:val="left"/>
      <w:pPr>
        <w:ind w:left="779" w:hanging="420"/>
      </w:pPr>
      <w:rPr>
        <w:rFonts w:cs="Times New Roman"/>
      </w:rPr>
    </w:lvl>
    <w:lvl w:ilvl="1" w:tplc="04090019">
      <w:start w:val="1"/>
      <w:numFmt w:val="lowerLetter"/>
      <w:lvlText w:val="%2)"/>
      <w:lvlJc w:val="left"/>
      <w:pPr>
        <w:ind w:left="1199" w:hanging="420"/>
      </w:pPr>
      <w:rPr>
        <w:rFonts w:cs="Times New Roman"/>
      </w:rPr>
    </w:lvl>
    <w:lvl w:ilvl="2" w:tplc="0409001B" w:tentative="1">
      <w:start w:val="1"/>
      <w:numFmt w:val="lowerRoman"/>
      <w:lvlText w:val="%3."/>
      <w:lvlJc w:val="right"/>
      <w:pPr>
        <w:ind w:left="1619" w:hanging="420"/>
      </w:pPr>
      <w:rPr>
        <w:rFonts w:cs="Times New Roman"/>
      </w:rPr>
    </w:lvl>
    <w:lvl w:ilvl="3" w:tplc="0409000F" w:tentative="1">
      <w:start w:val="1"/>
      <w:numFmt w:val="decimal"/>
      <w:lvlText w:val="%4."/>
      <w:lvlJc w:val="left"/>
      <w:pPr>
        <w:ind w:left="2039" w:hanging="420"/>
      </w:pPr>
      <w:rPr>
        <w:rFonts w:cs="Times New Roman"/>
      </w:rPr>
    </w:lvl>
    <w:lvl w:ilvl="4" w:tplc="04090019" w:tentative="1">
      <w:start w:val="1"/>
      <w:numFmt w:val="lowerLetter"/>
      <w:lvlText w:val="%5)"/>
      <w:lvlJc w:val="left"/>
      <w:pPr>
        <w:ind w:left="2459" w:hanging="420"/>
      </w:pPr>
      <w:rPr>
        <w:rFonts w:cs="Times New Roman"/>
      </w:rPr>
    </w:lvl>
    <w:lvl w:ilvl="5" w:tplc="0409001B" w:tentative="1">
      <w:start w:val="1"/>
      <w:numFmt w:val="lowerRoman"/>
      <w:lvlText w:val="%6."/>
      <w:lvlJc w:val="right"/>
      <w:pPr>
        <w:ind w:left="2879" w:hanging="420"/>
      </w:pPr>
      <w:rPr>
        <w:rFonts w:cs="Times New Roman"/>
      </w:rPr>
    </w:lvl>
    <w:lvl w:ilvl="6" w:tplc="0409000F" w:tentative="1">
      <w:start w:val="1"/>
      <w:numFmt w:val="decimal"/>
      <w:lvlText w:val="%7."/>
      <w:lvlJc w:val="left"/>
      <w:pPr>
        <w:ind w:left="3299" w:hanging="420"/>
      </w:pPr>
      <w:rPr>
        <w:rFonts w:cs="Times New Roman"/>
      </w:rPr>
    </w:lvl>
    <w:lvl w:ilvl="7" w:tplc="04090019" w:tentative="1">
      <w:start w:val="1"/>
      <w:numFmt w:val="lowerLetter"/>
      <w:lvlText w:val="%8)"/>
      <w:lvlJc w:val="left"/>
      <w:pPr>
        <w:ind w:left="3719" w:hanging="420"/>
      </w:pPr>
      <w:rPr>
        <w:rFonts w:cs="Times New Roman"/>
      </w:rPr>
    </w:lvl>
    <w:lvl w:ilvl="8" w:tplc="0409001B" w:tentative="1">
      <w:start w:val="1"/>
      <w:numFmt w:val="lowerRoman"/>
      <w:lvlText w:val="%9."/>
      <w:lvlJc w:val="right"/>
      <w:pPr>
        <w:ind w:left="4139" w:hanging="420"/>
      </w:pPr>
      <w:rPr>
        <w:rFonts w:cs="Times New Roman"/>
      </w:rPr>
    </w:lvl>
  </w:abstractNum>
  <w:abstractNum w:abstractNumId="11">
    <w:nsid w:val="3DC6161E"/>
    <w:multiLevelType w:val="hybridMultilevel"/>
    <w:tmpl w:val="E3549B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98659AE"/>
    <w:multiLevelType w:val="hybridMultilevel"/>
    <w:tmpl w:val="40CA1A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9F16E03"/>
    <w:multiLevelType w:val="hybridMultilevel"/>
    <w:tmpl w:val="72662CA6"/>
    <w:lvl w:ilvl="0" w:tplc="EAB6D596">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C2D577"/>
    <w:multiLevelType w:val="multilevel"/>
    <w:tmpl w:val="6D23B117"/>
    <w:lvl w:ilvl="0">
      <w:numFmt w:val="bullet"/>
      <w:lvlText w:val="·"/>
      <w:lvlJc w:val="left"/>
      <w:pPr>
        <w:tabs>
          <w:tab w:val="num" w:pos="360"/>
        </w:tabs>
        <w:ind w:left="360" w:hanging="360"/>
      </w:pPr>
      <w:rPr>
        <w:rFonts w:ascii="Symbol" w:hAnsi="Symbol" w:cs="Symbol"/>
        <w:sz w:val="20"/>
        <w:szCs w:val="20"/>
      </w:rPr>
    </w:lvl>
    <w:lvl w:ilvl="1">
      <w:numFmt w:val="bullet"/>
      <w:lvlText w:val="o"/>
      <w:lvlJc w:val="left"/>
      <w:pPr>
        <w:tabs>
          <w:tab w:val="num" w:pos="1080"/>
        </w:tabs>
        <w:ind w:left="1080" w:hanging="360"/>
      </w:pPr>
      <w:rPr>
        <w:rFonts w:ascii="Courier New" w:hAnsi="Courier New" w:cs="Courier New"/>
        <w:sz w:val="20"/>
        <w:szCs w:val="20"/>
      </w:rPr>
    </w:lvl>
    <w:lvl w:ilvl="2">
      <w:numFmt w:val="bullet"/>
      <w:lvlText w:val="§"/>
      <w:lvlJc w:val="left"/>
      <w:pPr>
        <w:tabs>
          <w:tab w:val="num" w:pos="1800"/>
        </w:tabs>
        <w:ind w:left="1800" w:hanging="360"/>
      </w:pPr>
      <w:rPr>
        <w:rFonts w:ascii="Wingdings" w:hAnsi="Wingdings" w:cs="Wingdings"/>
        <w:sz w:val="20"/>
        <w:szCs w:val="20"/>
      </w:rPr>
    </w:lvl>
    <w:lvl w:ilvl="3">
      <w:numFmt w:val="bullet"/>
      <w:lvlText w:val="·"/>
      <w:lvlJc w:val="left"/>
      <w:pPr>
        <w:tabs>
          <w:tab w:val="num" w:pos="2520"/>
        </w:tabs>
        <w:ind w:left="2520" w:hanging="360"/>
      </w:pPr>
      <w:rPr>
        <w:rFonts w:ascii="Symbol" w:hAnsi="Symbol" w:cs="Symbol"/>
        <w:sz w:val="20"/>
        <w:szCs w:val="20"/>
      </w:rPr>
    </w:lvl>
    <w:lvl w:ilvl="4">
      <w:numFmt w:val="bullet"/>
      <w:lvlText w:val="o"/>
      <w:lvlJc w:val="left"/>
      <w:pPr>
        <w:tabs>
          <w:tab w:val="num" w:pos="3240"/>
        </w:tabs>
        <w:ind w:left="3240" w:hanging="360"/>
      </w:pPr>
      <w:rPr>
        <w:rFonts w:ascii="Courier New" w:hAnsi="Courier New" w:cs="Courier New"/>
        <w:sz w:val="20"/>
        <w:szCs w:val="20"/>
      </w:rPr>
    </w:lvl>
    <w:lvl w:ilvl="5">
      <w:numFmt w:val="bullet"/>
      <w:lvlText w:val="§"/>
      <w:lvlJc w:val="left"/>
      <w:pPr>
        <w:tabs>
          <w:tab w:val="num" w:pos="3960"/>
        </w:tabs>
        <w:ind w:left="3960" w:hanging="360"/>
      </w:pPr>
      <w:rPr>
        <w:rFonts w:ascii="Wingdings" w:hAnsi="Wingdings" w:cs="Wingdings"/>
        <w:sz w:val="20"/>
        <w:szCs w:val="20"/>
      </w:rPr>
    </w:lvl>
    <w:lvl w:ilvl="6">
      <w:numFmt w:val="bullet"/>
      <w:lvlText w:val="·"/>
      <w:lvlJc w:val="left"/>
      <w:pPr>
        <w:tabs>
          <w:tab w:val="num" w:pos="4680"/>
        </w:tabs>
        <w:ind w:left="4680" w:hanging="360"/>
      </w:pPr>
      <w:rPr>
        <w:rFonts w:ascii="Symbol" w:hAnsi="Symbol" w:cs="Symbol"/>
        <w:sz w:val="20"/>
        <w:szCs w:val="20"/>
      </w:rPr>
    </w:lvl>
    <w:lvl w:ilvl="7">
      <w:numFmt w:val="bullet"/>
      <w:lvlText w:val="o"/>
      <w:lvlJc w:val="left"/>
      <w:pPr>
        <w:tabs>
          <w:tab w:val="num" w:pos="5400"/>
        </w:tabs>
        <w:ind w:left="5400" w:hanging="360"/>
      </w:pPr>
      <w:rPr>
        <w:rFonts w:ascii="Courier New" w:hAnsi="Courier New" w:cs="Courier New"/>
        <w:sz w:val="20"/>
        <w:szCs w:val="20"/>
      </w:rPr>
    </w:lvl>
    <w:lvl w:ilvl="8">
      <w:numFmt w:val="bullet"/>
      <w:lvlText w:val="§"/>
      <w:lvlJc w:val="left"/>
      <w:pPr>
        <w:tabs>
          <w:tab w:val="num" w:pos="6120"/>
        </w:tabs>
        <w:ind w:left="6120" w:hanging="360"/>
      </w:pPr>
      <w:rPr>
        <w:rFonts w:ascii="Wingdings" w:hAnsi="Wingdings" w:cs="Wingdings"/>
        <w:sz w:val="20"/>
        <w:szCs w:val="20"/>
      </w:rPr>
    </w:lvl>
  </w:abstractNum>
  <w:abstractNum w:abstractNumId="15">
    <w:nsid w:val="5283BF7D"/>
    <w:multiLevelType w:val="multilevel"/>
    <w:tmpl w:val="6F0D07E5"/>
    <w:lvl w:ilvl="0">
      <w:numFmt w:val="bullet"/>
      <w:lvlText w:val="·"/>
      <w:lvlJc w:val="left"/>
      <w:pPr>
        <w:tabs>
          <w:tab w:val="num" w:pos="360"/>
        </w:tabs>
        <w:ind w:left="360" w:hanging="360"/>
      </w:pPr>
      <w:rPr>
        <w:rFonts w:ascii="Symbol" w:hAnsi="Symbol" w:cs="Symbol"/>
        <w:sz w:val="20"/>
        <w:szCs w:val="20"/>
      </w:rPr>
    </w:lvl>
    <w:lvl w:ilvl="1">
      <w:numFmt w:val="bullet"/>
      <w:lvlText w:val="o"/>
      <w:lvlJc w:val="left"/>
      <w:pPr>
        <w:tabs>
          <w:tab w:val="num" w:pos="1080"/>
        </w:tabs>
        <w:ind w:left="1080" w:hanging="360"/>
      </w:pPr>
      <w:rPr>
        <w:rFonts w:ascii="Courier New" w:hAnsi="Courier New" w:cs="Courier New"/>
        <w:sz w:val="20"/>
        <w:szCs w:val="20"/>
      </w:rPr>
    </w:lvl>
    <w:lvl w:ilvl="2">
      <w:numFmt w:val="bullet"/>
      <w:lvlText w:val="§"/>
      <w:lvlJc w:val="left"/>
      <w:pPr>
        <w:tabs>
          <w:tab w:val="num" w:pos="1800"/>
        </w:tabs>
        <w:ind w:left="1800" w:hanging="360"/>
      </w:pPr>
      <w:rPr>
        <w:rFonts w:ascii="Wingdings" w:hAnsi="Wingdings" w:cs="Wingdings"/>
        <w:sz w:val="20"/>
        <w:szCs w:val="20"/>
      </w:rPr>
    </w:lvl>
    <w:lvl w:ilvl="3">
      <w:numFmt w:val="bullet"/>
      <w:lvlText w:val="·"/>
      <w:lvlJc w:val="left"/>
      <w:pPr>
        <w:tabs>
          <w:tab w:val="num" w:pos="2520"/>
        </w:tabs>
        <w:ind w:left="2520" w:hanging="360"/>
      </w:pPr>
      <w:rPr>
        <w:rFonts w:ascii="Symbol" w:hAnsi="Symbol" w:cs="Symbol"/>
        <w:sz w:val="20"/>
        <w:szCs w:val="20"/>
      </w:rPr>
    </w:lvl>
    <w:lvl w:ilvl="4">
      <w:numFmt w:val="bullet"/>
      <w:lvlText w:val="o"/>
      <w:lvlJc w:val="left"/>
      <w:pPr>
        <w:tabs>
          <w:tab w:val="num" w:pos="3240"/>
        </w:tabs>
        <w:ind w:left="3240" w:hanging="360"/>
      </w:pPr>
      <w:rPr>
        <w:rFonts w:ascii="Courier New" w:hAnsi="Courier New" w:cs="Courier New"/>
        <w:sz w:val="20"/>
        <w:szCs w:val="20"/>
      </w:rPr>
    </w:lvl>
    <w:lvl w:ilvl="5">
      <w:numFmt w:val="bullet"/>
      <w:lvlText w:val="§"/>
      <w:lvlJc w:val="left"/>
      <w:pPr>
        <w:tabs>
          <w:tab w:val="num" w:pos="3960"/>
        </w:tabs>
        <w:ind w:left="3960" w:hanging="360"/>
      </w:pPr>
      <w:rPr>
        <w:rFonts w:ascii="Wingdings" w:hAnsi="Wingdings" w:cs="Wingdings"/>
        <w:sz w:val="20"/>
        <w:szCs w:val="20"/>
      </w:rPr>
    </w:lvl>
    <w:lvl w:ilvl="6">
      <w:numFmt w:val="bullet"/>
      <w:lvlText w:val="·"/>
      <w:lvlJc w:val="left"/>
      <w:pPr>
        <w:tabs>
          <w:tab w:val="num" w:pos="4680"/>
        </w:tabs>
        <w:ind w:left="4680" w:hanging="360"/>
      </w:pPr>
      <w:rPr>
        <w:rFonts w:ascii="Symbol" w:hAnsi="Symbol" w:cs="Symbol"/>
        <w:sz w:val="20"/>
        <w:szCs w:val="20"/>
      </w:rPr>
    </w:lvl>
    <w:lvl w:ilvl="7">
      <w:numFmt w:val="bullet"/>
      <w:lvlText w:val="o"/>
      <w:lvlJc w:val="left"/>
      <w:pPr>
        <w:tabs>
          <w:tab w:val="num" w:pos="5400"/>
        </w:tabs>
        <w:ind w:left="5400" w:hanging="360"/>
      </w:pPr>
      <w:rPr>
        <w:rFonts w:ascii="Courier New" w:hAnsi="Courier New" w:cs="Courier New"/>
        <w:sz w:val="20"/>
        <w:szCs w:val="20"/>
      </w:rPr>
    </w:lvl>
    <w:lvl w:ilvl="8">
      <w:numFmt w:val="bullet"/>
      <w:lvlText w:val="§"/>
      <w:lvlJc w:val="left"/>
      <w:pPr>
        <w:tabs>
          <w:tab w:val="num" w:pos="6120"/>
        </w:tabs>
        <w:ind w:left="6120" w:hanging="360"/>
      </w:pPr>
      <w:rPr>
        <w:rFonts w:ascii="Wingdings" w:hAnsi="Wingdings" w:cs="Wingdings"/>
        <w:sz w:val="20"/>
        <w:szCs w:val="20"/>
      </w:rPr>
    </w:lvl>
  </w:abstractNum>
  <w:abstractNum w:abstractNumId="16">
    <w:nsid w:val="59B83602"/>
    <w:multiLevelType w:val="hybridMultilevel"/>
    <w:tmpl w:val="032639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BBB716C"/>
    <w:multiLevelType w:val="hybridMultilevel"/>
    <w:tmpl w:val="22C085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D85798D"/>
    <w:multiLevelType w:val="hybridMultilevel"/>
    <w:tmpl w:val="127686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38CBBD0"/>
    <w:multiLevelType w:val="multilevel"/>
    <w:tmpl w:val="31728E5C"/>
    <w:lvl w:ilvl="0">
      <w:numFmt w:val="bullet"/>
      <w:lvlText w:val="·"/>
      <w:lvlJc w:val="left"/>
      <w:pPr>
        <w:tabs>
          <w:tab w:val="num" w:pos="360"/>
        </w:tabs>
        <w:ind w:left="360" w:hanging="360"/>
      </w:pPr>
      <w:rPr>
        <w:rFonts w:ascii="Symbol" w:hAnsi="Symbol" w:cs="Symbol"/>
        <w:sz w:val="20"/>
        <w:szCs w:val="20"/>
      </w:rPr>
    </w:lvl>
    <w:lvl w:ilvl="1">
      <w:numFmt w:val="bullet"/>
      <w:lvlText w:val="o"/>
      <w:lvlJc w:val="left"/>
      <w:pPr>
        <w:tabs>
          <w:tab w:val="num" w:pos="1080"/>
        </w:tabs>
        <w:ind w:left="1080" w:hanging="360"/>
      </w:pPr>
      <w:rPr>
        <w:rFonts w:ascii="Courier New" w:hAnsi="Courier New" w:cs="Courier New"/>
        <w:sz w:val="20"/>
        <w:szCs w:val="20"/>
      </w:rPr>
    </w:lvl>
    <w:lvl w:ilvl="2">
      <w:numFmt w:val="bullet"/>
      <w:lvlText w:val="§"/>
      <w:lvlJc w:val="left"/>
      <w:pPr>
        <w:tabs>
          <w:tab w:val="num" w:pos="1800"/>
        </w:tabs>
        <w:ind w:left="1800" w:hanging="360"/>
      </w:pPr>
      <w:rPr>
        <w:rFonts w:ascii="Wingdings" w:hAnsi="Wingdings" w:cs="Wingdings"/>
        <w:sz w:val="20"/>
        <w:szCs w:val="20"/>
      </w:rPr>
    </w:lvl>
    <w:lvl w:ilvl="3">
      <w:numFmt w:val="bullet"/>
      <w:lvlText w:val="·"/>
      <w:lvlJc w:val="left"/>
      <w:pPr>
        <w:tabs>
          <w:tab w:val="num" w:pos="2520"/>
        </w:tabs>
        <w:ind w:left="2520" w:hanging="360"/>
      </w:pPr>
      <w:rPr>
        <w:rFonts w:ascii="Symbol" w:hAnsi="Symbol" w:cs="Symbol"/>
        <w:sz w:val="20"/>
        <w:szCs w:val="20"/>
      </w:rPr>
    </w:lvl>
    <w:lvl w:ilvl="4">
      <w:numFmt w:val="bullet"/>
      <w:lvlText w:val="o"/>
      <w:lvlJc w:val="left"/>
      <w:pPr>
        <w:tabs>
          <w:tab w:val="num" w:pos="3240"/>
        </w:tabs>
        <w:ind w:left="3240" w:hanging="360"/>
      </w:pPr>
      <w:rPr>
        <w:rFonts w:ascii="Courier New" w:hAnsi="Courier New" w:cs="Courier New"/>
        <w:sz w:val="20"/>
        <w:szCs w:val="20"/>
      </w:rPr>
    </w:lvl>
    <w:lvl w:ilvl="5">
      <w:numFmt w:val="bullet"/>
      <w:lvlText w:val="§"/>
      <w:lvlJc w:val="left"/>
      <w:pPr>
        <w:tabs>
          <w:tab w:val="num" w:pos="3960"/>
        </w:tabs>
        <w:ind w:left="3960" w:hanging="360"/>
      </w:pPr>
      <w:rPr>
        <w:rFonts w:ascii="Wingdings" w:hAnsi="Wingdings" w:cs="Wingdings"/>
        <w:sz w:val="20"/>
        <w:szCs w:val="20"/>
      </w:rPr>
    </w:lvl>
    <w:lvl w:ilvl="6">
      <w:numFmt w:val="bullet"/>
      <w:lvlText w:val="·"/>
      <w:lvlJc w:val="left"/>
      <w:pPr>
        <w:tabs>
          <w:tab w:val="num" w:pos="4680"/>
        </w:tabs>
        <w:ind w:left="4680" w:hanging="360"/>
      </w:pPr>
      <w:rPr>
        <w:rFonts w:ascii="Symbol" w:hAnsi="Symbol" w:cs="Symbol"/>
        <w:sz w:val="20"/>
        <w:szCs w:val="20"/>
      </w:rPr>
    </w:lvl>
    <w:lvl w:ilvl="7">
      <w:numFmt w:val="bullet"/>
      <w:lvlText w:val="o"/>
      <w:lvlJc w:val="left"/>
      <w:pPr>
        <w:tabs>
          <w:tab w:val="num" w:pos="5400"/>
        </w:tabs>
        <w:ind w:left="5400" w:hanging="360"/>
      </w:pPr>
      <w:rPr>
        <w:rFonts w:ascii="Courier New" w:hAnsi="Courier New" w:cs="Courier New"/>
        <w:sz w:val="20"/>
        <w:szCs w:val="20"/>
      </w:rPr>
    </w:lvl>
    <w:lvl w:ilvl="8">
      <w:numFmt w:val="bullet"/>
      <w:lvlText w:val="§"/>
      <w:lvlJc w:val="left"/>
      <w:pPr>
        <w:tabs>
          <w:tab w:val="num" w:pos="6120"/>
        </w:tabs>
        <w:ind w:left="6120" w:hanging="360"/>
      </w:pPr>
      <w:rPr>
        <w:rFonts w:ascii="Wingdings" w:hAnsi="Wingdings" w:cs="Wingdings"/>
        <w:sz w:val="20"/>
        <w:szCs w:val="20"/>
      </w:rPr>
    </w:lvl>
  </w:abstractNum>
  <w:abstractNum w:abstractNumId="20">
    <w:nsid w:val="66132BF5"/>
    <w:multiLevelType w:val="hybridMultilevel"/>
    <w:tmpl w:val="43B8569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6435D27"/>
    <w:multiLevelType w:val="multilevel"/>
    <w:tmpl w:val="EA9CE00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1354CE3"/>
    <w:multiLevelType w:val="hybridMultilevel"/>
    <w:tmpl w:val="779E5A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3F06EC6"/>
    <w:multiLevelType w:val="multilevel"/>
    <w:tmpl w:val="7EA44D5A"/>
    <w:lvl w:ilvl="0">
      <w:numFmt w:val="bullet"/>
      <w:lvlText w:val="·"/>
      <w:lvlJc w:val="left"/>
      <w:pPr>
        <w:tabs>
          <w:tab w:val="num" w:pos="360"/>
        </w:tabs>
        <w:ind w:left="360" w:hanging="360"/>
      </w:pPr>
      <w:rPr>
        <w:rFonts w:ascii="Symbol" w:hAnsi="Symbol" w:cs="Symbol"/>
        <w:sz w:val="20"/>
        <w:szCs w:val="20"/>
      </w:rPr>
    </w:lvl>
    <w:lvl w:ilvl="1">
      <w:numFmt w:val="bullet"/>
      <w:lvlText w:val="o"/>
      <w:lvlJc w:val="left"/>
      <w:pPr>
        <w:tabs>
          <w:tab w:val="num" w:pos="1080"/>
        </w:tabs>
        <w:ind w:left="1080" w:hanging="360"/>
      </w:pPr>
      <w:rPr>
        <w:rFonts w:ascii="Courier New" w:hAnsi="Courier New" w:cs="Courier New"/>
        <w:sz w:val="20"/>
        <w:szCs w:val="20"/>
      </w:rPr>
    </w:lvl>
    <w:lvl w:ilvl="2">
      <w:numFmt w:val="bullet"/>
      <w:lvlText w:val="§"/>
      <w:lvlJc w:val="left"/>
      <w:pPr>
        <w:tabs>
          <w:tab w:val="num" w:pos="1800"/>
        </w:tabs>
        <w:ind w:left="1800" w:hanging="360"/>
      </w:pPr>
      <w:rPr>
        <w:rFonts w:ascii="Wingdings" w:hAnsi="Wingdings" w:cs="Wingdings"/>
        <w:sz w:val="20"/>
        <w:szCs w:val="20"/>
      </w:rPr>
    </w:lvl>
    <w:lvl w:ilvl="3">
      <w:numFmt w:val="bullet"/>
      <w:lvlText w:val="·"/>
      <w:lvlJc w:val="left"/>
      <w:pPr>
        <w:tabs>
          <w:tab w:val="num" w:pos="2520"/>
        </w:tabs>
        <w:ind w:left="2520" w:hanging="360"/>
      </w:pPr>
      <w:rPr>
        <w:rFonts w:ascii="Symbol" w:hAnsi="Symbol" w:cs="Symbol"/>
        <w:sz w:val="20"/>
        <w:szCs w:val="20"/>
      </w:rPr>
    </w:lvl>
    <w:lvl w:ilvl="4">
      <w:numFmt w:val="bullet"/>
      <w:lvlText w:val="o"/>
      <w:lvlJc w:val="left"/>
      <w:pPr>
        <w:tabs>
          <w:tab w:val="num" w:pos="3240"/>
        </w:tabs>
        <w:ind w:left="3240" w:hanging="360"/>
      </w:pPr>
      <w:rPr>
        <w:rFonts w:ascii="Courier New" w:hAnsi="Courier New" w:cs="Courier New"/>
        <w:sz w:val="20"/>
        <w:szCs w:val="20"/>
      </w:rPr>
    </w:lvl>
    <w:lvl w:ilvl="5">
      <w:numFmt w:val="bullet"/>
      <w:lvlText w:val="§"/>
      <w:lvlJc w:val="left"/>
      <w:pPr>
        <w:tabs>
          <w:tab w:val="num" w:pos="3960"/>
        </w:tabs>
        <w:ind w:left="3960" w:hanging="360"/>
      </w:pPr>
      <w:rPr>
        <w:rFonts w:ascii="Wingdings" w:hAnsi="Wingdings" w:cs="Wingdings"/>
        <w:sz w:val="20"/>
        <w:szCs w:val="20"/>
      </w:rPr>
    </w:lvl>
    <w:lvl w:ilvl="6">
      <w:numFmt w:val="bullet"/>
      <w:lvlText w:val="·"/>
      <w:lvlJc w:val="left"/>
      <w:pPr>
        <w:tabs>
          <w:tab w:val="num" w:pos="4680"/>
        </w:tabs>
        <w:ind w:left="4680" w:hanging="360"/>
      </w:pPr>
      <w:rPr>
        <w:rFonts w:ascii="Symbol" w:hAnsi="Symbol" w:cs="Symbol"/>
        <w:sz w:val="20"/>
        <w:szCs w:val="20"/>
      </w:rPr>
    </w:lvl>
    <w:lvl w:ilvl="7">
      <w:numFmt w:val="bullet"/>
      <w:lvlText w:val="o"/>
      <w:lvlJc w:val="left"/>
      <w:pPr>
        <w:tabs>
          <w:tab w:val="num" w:pos="5400"/>
        </w:tabs>
        <w:ind w:left="5400" w:hanging="360"/>
      </w:pPr>
      <w:rPr>
        <w:rFonts w:ascii="Courier New" w:hAnsi="Courier New" w:cs="Courier New"/>
        <w:sz w:val="20"/>
        <w:szCs w:val="20"/>
      </w:rPr>
    </w:lvl>
    <w:lvl w:ilvl="8">
      <w:numFmt w:val="bullet"/>
      <w:lvlText w:val="§"/>
      <w:lvlJc w:val="left"/>
      <w:pPr>
        <w:tabs>
          <w:tab w:val="num" w:pos="6120"/>
        </w:tabs>
        <w:ind w:left="6120" w:hanging="360"/>
      </w:pPr>
      <w:rPr>
        <w:rFonts w:ascii="Wingdings" w:hAnsi="Wingdings" w:cs="Wingdings"/>
        <w:sz w:val="20"/>
        <w:szCs w:val="20"/>
      </w:rPr>
    </w:lvl>
  </w:abstractNum>
  <w:abstractNum w:abstractNumId="24">
    <w:nsid w:val="784E1617"/>
    <w:multiLevelType w:val="hybridMultilevel"/>
    <w:tmpl w:val="28EAE5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9017270"/>
    <w:multiLevelType w:val="hybridMultilevel"/>
    <w:tmpl w:val="D2083E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AB30645"/>
    <w:multiLevelType w:val="hybridMultilevel"/>
    <w:tmpl w:val="862842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C483AA1"/>
    <w:multiLevelType w:val="hybridMultilevel"/>
    <w:tmpl w:val="1E5891A8"/>
    <w:lvl w:ilvl="0" w:tplc="9CF048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0"/>
  </w:num>
  <w:num w:numId="3">
    <w:abstractNumId w:val="16"/>
  </w:num>
  <w:num w:numId="4">
    <w:abstractNumId w:val="9"/>
  </w:num>
  <w:num w:numId="5">
    <w:abstractNumId w:val="24"/>
  </w:num>
  <w:num w:numId="6">
    <w:abstractNumId w:val="13"/>
  </w:num>
  <w:num w:numId="7">
    <w:abstractNumId w:val="12"/>
  </w:num>
  <w:num w:numId="8">
    <w:abstractNumId w:val="5"/>
  </w:num>
  <w:num w:numId="9">
    <w:abstractNumId w:val="8"/>
  </w:num>
  <w:num w:numId="10">
    <w:abstractNumId w:val="25"/>
  </w:num>
  <w:num w:numId="11">
    <w:abstractNumId w:val="18"/>
  </w:num>
  <w:num w:numId="12">
    <w:abstractNumId w:val="1"/>
  </w:num>
  <w:num w:numId="13">
    <w:abstractNumId w:val="7"/>
  </w:num>
  <w:num w:numId="14">
    <w:abstractNumId w:val="17"/>
  </w:num>
  <w:num w:numId="15">
    <w:abstractNumId w:val="26"/>
  </w:num>
  <w:num w:numId="16">
    <w:abstractNumId w:val="21"/>
  </w:num>
  <w:num w:numId="17">
    <w:abstractNumId w:val="3"/>
  </w:num>
  <w:num w:numId="18">
    <w:abstractNumId w:val="11"/>
  </w:num>
  <w:num w:numId="19">
    <w:abstractNumId w:val="4"/>
  </w:num>
  <w:num w:numId="20">
    <w:abstractNumId w:val="2"/>
  </w:num>
  <w:num w:numId="21">
    <w:abstractNumId w:val="19"/>
  </w:num>
  <w:num w:numId="22">
    <w:abstractNumId w:val="14"/>
  </w:num>
  <w:num w:numId="23">
    <w:abstractNumId w:val="23"/>
  </w:num>
  <w:num w:numId="24">
    <w:abstractNumId w:val="15"/>
  </w:num>
  <w:num w:numId="25">
    <w:abstractNumId w:val="27"/>
  </w:num>
  <w:num w:numId="26">
    <w:abstractNumId w:val="10"/>
  </w:num>
  <w:num w:numId="27">
    <w:abstractNumId w:val="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C7D"/>
    <w:rsid w:val="00021B21"/>
    <w:rsid w:val="000262C9"/>
    <w:rsid w:val="000637E2"/>
    <w:rsid w:val="00066142"/>
    <w:rsid w:val="000A028E"/>
    <w:rsid w:val="000A4938"/>
    <w:rsid w:val="000A5D27"/>
    <w:rsid w:val="000F24AC"/>
    <w:rsid w:val="00101F46"/>
    <w:rsid w:val="0010661C"/>
    <w:rsid w:val="00113609"/>
    <w:rsid w:val="00127F92"/>
    <w:rsid w:val="001311A3"/>
    <w:rsid w:val="001540BF"/>
    <w:rsid w:val="001777C7"/>
    <w:rsid w:val="001820A7"/>
    <w:rsid w:val="00182965"/>
    <w:rsid w:val="001D6913"/>
    <w:rsid w:val="001E432D"/>
    <w:rsid w:val="001E499B"/>
    <w:rsid w:val="001F737A"/>
    <w:rsid w:val="002C47BF"/>
    <w:rsid w:val="002D52FD"/>
    <w:rsid w:val="002F57D0"/>
    <w:rsid w:val="00303DC3"/>
    <w:rsid w:val="003202D7"/>
    <w:rsid w:val="003279AF"/>
    <w:rsid w:val="003302E8"/>
    <w:rsid w:val="00333AEF"/>
    <w:rsid w:val="00335195"/>
    <w:rsid w:val="003413E0"/>
    <w:rsid w:val="00347CAB"/>
    <w:rsid w:val="00377810"/>
    <w:rsid w:val="0039543F"/>
    <w:rsid w:val="0039575A"/>
    <w:rsid w:val="003A267B"/>
    <w:rsid w:val="003C79F0"/>
    <w:rsid w:val="003D2E19"/>
    <w:rsid w:val="003E2FF1"/>
    <w:rsid w:val="00400CB2"/>
    <w:rsid w:val="004F01ED"/>
    <w:rsid w:val="004F49AA"/>
    <w:rsid w:val="005055A5"/>
    <w:rsid w:val="00515E80"/>
    <w:rsid w:val="00516F21"/>
    <w:rsid w:val="0052188C"/>
    <w:rsid w:val="0053679B"/>
    <w:rsid w:val="00553B04"/>
    <w:rsid w:val="00561094"/>
    <w:rsid w:val="00571FB3"/>
    <w:rsid w:val="0058357C"/>
    <w:rsid w:val="00593090"/>
    <w:rsid w:val="005D1FC6"/>
    <w:rsid w:val="005E5789"/>
    <w:rsid w:val="005E6D50"/>
    <w:rsid w:val="00601BC3"/>
    <w:rsid w:val="0061448F"/>
    <w:rsid w:val="00657AF5"/>
    <w:rsid w:val="00663446"/>
    <w:rsid w:val="00686769"/>
    <w:rsid w:val="006A07D8"/>
    <w:rsid w:val="006C52FE"/>
    <w:rsid w:val="00702FE6"/>
    <w:rsid w:val="00704FB1"/>
    <w:rsid w:val="0073543A"/>
    <w:rsid w:val="00735C1C"/>
    <w:rsid w:val="00736F1A"/>
    <w:rsid w:val="00745346"/>
    <w:rsid w:val="00755466"/>
    <w:rsid w:val="00762971"/>
    <w:rsid w:val="00764413"/>
    <w:rsid w:val="007646FD"/>
    <w:rsid w:val="00766AAE"/>
    <w:rsid w:val="007B4849"/>
    <w:rsid w:val="007D5176"/>
    <w:rsid w:val="007D5EF9"/>
    <w:rsid w:val="007E648A"/>
    <w:rsid w:val="007F2E7F"/>
    <w:rsid w:val="007F3BD7"/>
    <w:rsid w:val="007F53C6"/>
    <w:rsid w:val="007F5429"/>
    <w:rsid w:val="00831306"/>
    <w:rsid w:val="0084188F"/>
    <w:rsid w:val="008531D0"/>
    <w:rsid w:val="0085585B"/>
    <w:rsid w:val="0089038E"/>
    <w:rsid w:val="008A148C"/>
    <w:rsid w:val="008A72B4"/>
    <w:rsid w:val="008B61F7"/>
    <w:rsid w:val="008D35B3"/>
    <w:rsid w:val="008D3C2B"/>
    <w:rsid w:val="009066ED"/>
    <w:rsid w:val="009465F0"/>
    <w:rsid w:val="00952518"/>
    <w:rsid w:val="00952D60"/>
    <w:rsid w:val="00955F01"/>
    <w:rsid w:val="00967A5A"/>
    <w:rsid w:val="00974812"/>
    <w:rsid w:val="00984B3A"/>
    <w:rsid w:val="009A0EEB"/>
    <w:rsid w:val="009A2345"/>
    <w:rsid w:val="009C3A5C"/>
    <w:rsid w:val="009D249E"/>
    <w:rsid w:val="00A10592"/>
    <w:rsid w:val="00A14552"/>
    <w:rsid w:val="00A37908"/>
    <w:rsid w:val="00A76E3C"/>
    <w:rsid w:val="00AC0308"/>
    <w:rsid w:val="00AC05F5"/>
    <w:rsid w:val="00AD2A3B"/>
    <w:rsid w:val="00B05277"/>
    <w:rsid w:val="00B37A18"/>
    <w:rsid w:val="00B45B81"/>
    <w:rsid w:val="00B50619"/>
    <w:rsid w:val="00B609F1"/>
    <w:rsid w:val="00B62103"/>
    <w:rsid w:val="00B75334"/>
    <w:rsid w:val="00B83411"/>
    <w:rsid w:val="00B9608B"/>
    <w:rsid w:val="00BC41F6"/>
    <w:rsid w:val="00BD50EF"/>
    <w:rsid w:val="00C05409"/>
    <w:rsid w:val="00C13172"/>
    <w:rsid w:val="00C20457"/>
    <w:rsid w:val="00C21D6C"/>
    <w:rsid w:val="00C568BF"/>
    <w:rsid w:val="00C570BD"/>
    <w:rsid w:val="00C60BBD"/>
    <w:rsid w:val="00C65F9A"/>
    <w:rsid w:val="00CC7294"/>
    <w:rsid w:val="00CF2952"/>
    <w:rsid w:val="00D14EEE"/>
    <w:rsid w:val="00D24DE2"/>
    <w:rsid w:val="00D4615C"/>
    <w:rsid w:val="00D64834"/>
    <w:rsid w:val="00D86735"/>
    <w:rsid w:val="00DB0EB4"/>
    <w:rsid w:val="00DC60C1"/>
    <w:rsid w:val="00DD0AE8"/>
    <w:rsid w:val="00DE4F04"/>
    <w:rsid w:val="00DF2A6B"/>
    <w:rsid w:val="00DF5FF5"/>
    <w:rsid w:val="00E14C3E"/>
    <w:rsid w:val="00E24E12"/>
    <w:rsid w:val="00E307D4"/>
    <w:rsid w:val="00E40A2B"/>
    <w:rsid w:val="00E41543"/>
    <w:rsid w:val="00E60435"/>
    <w:rsid w:val="00E73C7D"/>
    <w:rsid w:val="00ED1D70"/>
    <w:rsid w:val="00ED39B5"/>
    <w:rsid w:val="00F06F50"/>
    <w:rsid w:val="00F107DE"/>
    <w:rsid w:val="00F239D9"/>
    <w:rsid w:val="00F26057"/>
    <w:rsid w:val="00F73F40"/>
    <w:rsid w:val="00F8577F"/>
    <w:rsid w:val="00FA39F8"/>
    <w:rsid w:val="00FA468E"/>
    <w:rsid w:val="00FB6BA6"/>
    <w:rsid w:val="00FC7323"/>
    <w:rsid w:val="00FE2240"/>
    <w:rsid w:val="00FE449D"/>
    <w:rsid w:val="00FF5D8B"/>
    <w:rsid w:val="00FF71D7"/>
    <w:rsid w:val="00FF7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2A3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F3BD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DB0EB4"/>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uiPriority w:val="9"/>
    <w:semiHidden/>
    <w:unhideWhenUsed/>
    <w:qFormat/>
    <w:rsid w:val="00FA46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EEE"/>
    <w:pPr>
      <w:ind w:firstLineChars="200" w:firstLine="420"/>
    </w:pPr>
  </w:style>
  <w:style w:type="character" w:customStyle="1" w:styleId="2Char">
    <w:name w:val="标题 2 Char"/>
    <w:basedOn w:val="a0"/>
    <w:link w:val="2"/>
    <w:rsid w:val="007F3BD7"/>
    <w:rPr>
      <w:rFonts w:ascii="Arial" w:eastAsia="黑体" w:hAnsi="Arial" w:cs="Times New Roman"/>
      <w:b/>
      <w:bCs/>
      <w:sz w:val="32"/>
      <w:szCs w:val="32"/>
    </w:rPr>
  </w:style>
  <w:style w:type="character" w:customStyle="1" w:styleId="3Char">
    <w:name w:val="标题 3 Char"/>
    <w:basedOn w:val="a0"/>
    <w:link w:val="3"/>
    <w:rsid w:val="00DB0EB4"/>
    <w:rPr>
      <w:rFonts w:ascii="Times New Roman" w:eastAsia="宋体" w:hAnsi="Times New Roman" w:cs="Times New Roman"/>
      <w:b/>
      <w:bCs/>
      <w:sz w:val="32"/>
      <w:szCs w:val="32"/>
    </w:rPr>
  </w:style>
  <w:style w:type="paragraph" w:styleId="a4">
    <w:name w:val="header"/>
    <w:basedOn w:val="a"/>
    <w:link w:val="Char"/>
    <w:uiPriority w:val="99"/>
    <w:unhideWhenUsed/>
    <w:rsid w:val="00FF5D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5D8B"/>
    <w:rPr>
      <w:sz w:val="18"/>
      <w:szCs w:val="18"/>
    </w:rPr>
  </w:style>
  <w:style w:type="paragraph" w:styleId="a5">
    <w:name w:val="footer"/>
    <w:basedOn w:val="a"/>
    <w:link w:val="Char0"/>
    <w:uiPriority w:val="99"/>
    <w:unhideWhenUsed/>
    <w:rsid w:val="00FF5D8B"/>
    <w:pPr>
      <w:tabs>
        <w:tab w:val="center" w:pos="4153"/>
        <w:tab w:val="right" w:pos="8306"/>
      </w:tabs>
      <w:snapToGrid w:val="0"/>
      <w:jc w:val="left"/>
    </w:pPr>
    <w:rPr>
      <w:sz w:val="18"/>
      <w:szCs w:val="18"/>
    </w:rPr>
  </w:style>
  <w:style w:type="character" w:customStyle="1" w:styleId="Char0">
    <w:name w:val="页脚 Char"/>
    <w:basedOn w:val="a0"/>
    <w:link w:val="a5"/>
    <w:uiPriority w:val="99"/>
    <w:rsid w:val="00FF5D8B"/>
    <w:rPr>
      <w:sz w:val="18"/>
      <w:szCs w:val="18"/>
    </w:rPr>
  </w:style>
  <w:style w:type="paragraph" w:styleId="a6">
    <w:name w:val="Balloon Text"/>
    <w:basedOn w:val="a"/>
    <w:link w:val="Char1"/>
    <w:uiPriority w:val="99"/>
    <w:semiHidden/>
    <w:unhideWhenUsed/>
    <w:rsid w:val="000A028E"/>
    <w:rPr>
      <w:sz w:val="18"/>
      <w:szCs w:val="18"/>
    </w:rPr>
  </w:style>
  <w:style w:type="character" w:customStyle="1" w:styleId="Char1">
    <w:name w:val="批注框文本 Char"/>
    <w:basedOn w:val="a0"/>
    <w:link w:val="a6"/>
    <w:uiPriority w:val="99"/>
    <w:semiHidden/>
    <w:rsid w:val="000A028E"/>
    <w:rPr>
      <w:sz w:val="18"/>
      <w:szCs w:val="18"/>
    </w:rPr>
  </w:style>
  <w:style w:type="character" w:styleId="a7">
    <w:name w:val="Hyperlink"/>
    <w:basedOn w:val="a0"/>
    <w:uiPriority w:val="99"/>
    <w:rsid w:val="005D1FC6"/>
    <w:rPr>
      <w:color w:val="0000FF"/>
      <w:u w:val="single"/>
    </w:rPr>
  </w:style>
  <w:style w:type="character" w:customStyle="1" w:styleId="4Char">
    <w:name w:val="标题 4 Char"/>
    <w:basedOn w:val="a0"/>
    <w:link w:val="4"/>
    <w:uiPriority w:val="9"/>
    <w:semiHidden/>
    <w:rsid w:val="00FA468E"/>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735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3543A"/>
    <w:rPr>
      <w:rFonts w:ascii="宋体" w:eastAsia="宋体" w:hAnsi="宋体" w:cs="宋体"/>
      <w:kern w:val="0"/>
      <w:sz w:val="24"/>
      <w:szCs w:val="24"/>
    </w:rPr>
  </w:style>
  <w:style w:type="character" w:customStyle="1" w:styleId="1Char">
    <w:name w:val="标题 1 Char"/>
    <w:basedOn w:val="a0"/>
    <w:link w:val="1"/>
    <w:uiPriority w:val="9"/>
    <w:rsid w:val="00AD2A3B"/>
    <w:rPr>
      <w:b/>
      <w:bCs/>
      <w:kern w:val="44"/>
      <w:sz w:val="44"/>
      <w:szCs w:val="44"/>
    </w:rPr>
  </w:style>
  <w:style w:type="paragraph" w:styleId="TOC">
    <w:name w:val="TOC Heading"/>
    <w:basedOn w:val="1"/>
    <w:next w:val="a"/>
    <w:uiPriority w:val="39"/>
    <w:unhideWhenUsed/>
    <w:qFormat/>
    <w:rsid w:val="00AD2A3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967A5A"/>
    <w:pPr>
      <w:widowControl/>
      <w:tabs>
        <w:tab w:val="left" w:pos="1260"/>
        <w:tab w:val="right" w:leader="dot" w:pos="8296"/>
      </w:tabs>
      <w:spacing w:after="100" w:line="259" w:lineRule="auto"/>
      <w:ind w:left="220" w:firstLineChars="200" w:firstLine="480"/>
      <w:jc w:val="left"/>
    </w:pPr>
    <w:rPr>
      <w:rFonts w:ascii="Times New Roman" w:eastAsia="宋体" w:hAnsi="Times New Roman" w:cs="Times New Roman"/>
      <w:noProof/>
      <w:kern w:val="0"/>
      <w:sz w:val="24"/>
    </w:rPr>
  </w:style>
  <w:style w:type="paragraph" w:styleId="10">
    <w:name w:val="toc 1"/>
    <w:basedOn w:val="a"/>
    <w:next w:val="a"/>
    <w:autoRedefine/>
    <w:uiPriority w:val="39"/>
    <w:unhideWhenUsed/>
    <w:rsid w:val="00AD2A3B"/>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AD2A3B"/>
    <w:pPr>
      <w:widowControl/>
      <w:spacing w:after="100" w:line="259" w:lineRule="auto"/>
      <w:ind w:left="440"/>
      <w:jc w:val="left"/>
    </w:pPr>
    <w:rPr>
      <w:rFonts w:cs="Times New Roman"/>
      <w:kern w:val="0"/>
      <w:sz w:val="22"/>
    </w:rPr>
  </w:style>
  <w:style w:type="paragraph" w:styleId="40">
    <w:name w:val="toc 4"/>
    <w:basedOn w:val="a"/>
    <w:next w:val="a"/>
    <w:autoRedefine/>
    <w:uiPriority w:val="39"/>
    <w:unhideWhenUsed/>
    <w:rsid w:val="00AD2A3B"/>
    <w:pPr>
      <w:ind w:leftChars="600" w:left="1260"/>
    </w:pPr>
  </w:style>
  <w:style w:type="paragraph" w:styleId="5">
    <w:name w:val="toc 5"/>
    <w:basedOn w:val="a"/>
    <w:next w:val="a"/>
    <w:autoRedefine/>
    <w:uiPriority w:val="39"/>
    <w:unhideWhenUsed/>
    <w:rsid w:val="00AD2A3B"/>
    <w:pPr>
      <w:ind w:leftChars="800" w:left="1680"/>
    </w:pPr>
  </w:style>
  <w:style w:type="paragraph" w:styleId="6">
    <w:name w:val="toc 6"/>
    <w:basedOn w:val="a"/>
    <w:next w:val="a"/>
    <w:autoRedefine/>
    <w:uiPriority w:val="39"/>
    <w:unhideWhenUsed/>
    <w:rsid w:val="00AD2A3B"/>
    <w:pPr>
      <w:ind w:leftChars="1000" w:left="2100"/>
    </w:pPr>
  </w:style>
  <w:style w:type="paragraph" w:styleId="7">
    <w:name w:val="toc 7"/>
    <w:basedOn w:val="a"/>
    <w:next w:val="a"/>
    <w:autoRedefine/>
    <w:uiPriority w:val="39"/>
    <w:unhideWhenUsed/>
    <w:rsid w:val="00AD2A3B"/>
    <w:pPr>
      <w:ind w:leftChars="1200" w:left="2520"/>
    </w:pPr>
  </w:style>
  <w:style w:type="paragraph" w:styleId="8">
    <w:name w:val="toc 8"/>
    <w:basedOn w:val="a"/>
    <w:next w:val="a"/>
    <w:autoRedefine/>
    <w:uiPriority w:val="39"/>
    <w:unhideWhenUsed/>
    <w:rsid w:val="00AD2A3B"/>
    <w:pPr>
      <w:ind w:leftChars="1400" w:left="2940"/>
    </w:pPr>
  </w:style>
  <w:style w:type="paragraph" w:styleId="9">
    <w:name w:val="toc 9"/>
    <w:basedOn w:val="a"/>
    <w:next w:val="a"/>
    <w:autoRedefine/>
    <w:uiPriority w:val="39"/>
    <w:unhideWhenUsed/>
    <w:rsid w:val="00AD2A3B"/>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2A3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F3BD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DB0EB4"/>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uiPriority w:val="9"/>
    <w:semiHidden/>
    <w:unhideWhenUsed/>
    <w:qFormat/>
    <w:rsid w:val="00FA46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EEE"/>
    <w:pPr>
      <w:ind w:firstLineChars="200" w:firstLine="420"/>
    </w:pPr>
  </w:style>
  <w:style w:type="character" w:customStyle="1" w:styleId="2Char">
    <w:name w:val="标题 2 Char"/>
    <w:basedOn w:val="a0"/>
    <w:link w:val="2"/>
    <w:rsid w:val="007F3BD7"/>
    <w:rPr>
      <w:rFonts w:ascii="Arial" w:eastAsia="黑体" w:hAnsi="Arial" w:cs="Times New Roman"/>
      <w:b/>
      <w:bCs/>
      <w:sz w:val="32"/>
      <w:szCs w:val="32"/>
    </w:rPr>
  </w:style>
  <w:style w:type="character" w:customStyle="1" w:styleId="3Char">
    <w:name w:val="标题 3 Char"/>
    <w:basedOn w:val="a0"/>
    <w:link w:val="3"/>
    <w:rsid w:val="00DB0EB4"/>
    <w:rPr>
      <w:rFonts w:ascii="Times New Roman" w:eastAsia="宋体" w:hAnsi="Times New Roman" w:cs="Times New Roman"/>
      <w:b/>
      <w:bCs/>
      <w:sz w:val="32"/>
      <w:szCs w:val="32"/>
    </w:rPr>
  </w:style>
  <w:style w:type="paragraph" w:styleId="a4">
    <w:name w:val="header"/>
    <w:basedOn w:val="a"/>
    <w:link w:val="Char"/>
    <w:uiPriority w:val="99"/>
    <w:unhideWhenUsed/>
    <w:rsid w:val="00FF5D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5D8B"/>
    <w:rPr>
      <w:sz w:val="18"/>
      <w:szCs w:val="18"/>
    </w:rPr>
  </w:style>
  <w:style w:type="paragraph" w:styleId="a5">
    <w:name w:val="footer"/>
    <w:basedOn w:val="a"/>
    <w:link w:val="Char0"/>
    <w:uiPriority w:val="99"/>
    <w:unhideWhenUsed/>
    <w:rsid w:val="00FF5D8B"/>
    <w:pPr>
      <w:tabs>
        <w:tab w:val="center" w:pos="4153"/>
        <w:tab w:val="right" w:pos="8306"/>
      </w:tabs>
      <w:snapToGrid w:val="0"/>
      <w:jc w:val="left"/>
    </w:pPr>
    <w:rPr>
      <w:sz w:val="18"/>
      <w:szCs w:val="18"/>
    </w:rPr>
  </w:style>
  <w:style w:type="character" w:customStyle="1" w:styleId="Char0">
    <w:name w:val="页脚 Char"/>
    <w:basedOn w:val="a0"/>
    <w:link w:val="a5"/>
    <w:uiPriority w:val="99"/>
    <w:rsid w:val="00FF5D8B"/>
    <w:rPr>
      <w:sz w:val="18"/>
      <w:szCs w:val="18"/>
    </w:rPr>
  </w:style>
  <w:style w:type="paragraph" w:styleId="a6">
    <w:name w:val="Balloon Text"/>
    <w:basedOn w:val="a"/>
    <w:link w:val="Char1"/>
    <w:uiPriority w:val="99"/>
    <w:semiHidden/>
    <w:unhideWhenUsed/>
    <w:rsid w:val="000A028E"/>
    <w:rPr>
      <w:sz w:val="18"/>
      <w:szCs w:val="18"/>
    </w:rPr>
  </w:style>
  <w:style w:type="character" w:customStyle="1" w:styleId="Char1">
    <w:name w:val="批注框文本 Char"/>
    <w:basedOn w:val="a0"/>
    <w:link w:val="a6"/>
    <w:uiPriority w:val="99"/>
    <w:semiHidden/>
    <w:rsid w:val="000A028E"/>
    <w:rPr>
      <w:sz w:val="18"/>
      <w:szCs w:val="18"/>
    </w:rPr>
  </w:style>
  <w:style w:type="character" w:styleId="a7">
    <w:name w:val="Hyperlink"/>
    <w:basedOn w:val="a0"/>
    <w:uiPriority w:val="99"/>
    <w:rsid w:val="005D1FC6"/>
    <w:rPr>
      <w:color w:val="0000FF"/>
      <w:u w:val="single"/>
    </w:rPr>
  </w:style>
  <w:style w:type="character" w:customStyle="1" w:styleId="4Char">
    <w:name w:val="标题 4 Char"/>
    <w:basedOn w:val="a0"/>
    <w:link w:val="4"/>
    <w:uiPriority w:val="9"/>
    <w:semiHidden/>
    <w:rsid w:val="00FA468E"/>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735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3543A"/>
    <w:rPr>
      <w:rFonts w:ascii="宋体" w:eastAsia="宋体" w:hAnsi="宋体" w:cs="宋体"/>
      <w:kern w:val="0"/>
      <w:sz w:val="24"/>
      <w:szCs w:val="24"/>
    </w:rPr>
  </w:style>
  <w:style w:type="character" w:customStyle="1" w:styleId="1Char">
    <w:name w:val="标题 1 Char"/>
    <w:basedOn w:val="a0"/>
    <w:link w:val="1"/>
    <w:uiPriority w:val="9"/>
    <w:rsid w:val="00AD2A3B"/>
    <w:rPr>
      <w:b/>
      <w:bCs/>
      <w:kern w:val="44"/>
      <w:sz w:val="44"/>
      <w:szCs w:val="44"/>
    </w:rPr>
  </w:style>
  <w:style w:type="paragraph" w:styleId="TOC">
    <w:name w:val="TOC Heading"/>
    <w:basedOn w:val="1"/>
    <w:next w:val="a"/>
    <w:uiPriority w:val="39"/>
    <w:unhideWhenUsed/>
    <w:qFormat/>
    <w:rsid w:val="00AD2A3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967A5A"/>
    <w:pPr>
      <w:widowControl/>
      <w:tabs>
        <w:tab w:val="left" w:pos="1260"/>
        <w:tab w:val="right" w:leader="dot" w:pos="8296"/>
      </w:tabs>
      <w:spacing w:after="100" w:line="259" w:lineRule="auto"/>
      <w:ind w:left="220" w:firstLineChars="200" w:firstLine="480"/>
      <w:jc w:val="left"/>
    </w:pPr>
    <w:rPr>
      <w:rFonts w:ascii="Times New Roman" w:eastAsia="宋体" w:hAnsi="Times New Roman" w:cs="Times New Roman"/>
      <w:noProof/>
      <w:kern w:val="0"/>
      <w:sz w:val="24"/>
    </w:rPr>
  </w:style>
  <w:style w:type="paragraph" w:styleId="10">
    <w:name w:val="toc 1"/>
    <w:basedOn w:val="a"/>
    <w:next w:val="a"/>
    <w:autoRedefine/>
    <w:uiPriority w:val="39"/>
    <w:unhideWhenUsed/>
    <w:rsid w:val="00AD2A3B"/>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AD2A3B"/>
    <w:pPr>
      <w:widowControl/>
      <w:spacing w:after="100" w:line="259" w:lineRule="auto"/>
      <w:ind w:left="440"/>
      <w:jc w:val="left"/>
    </w:pPr>
    <w:rPr>
      <w:rFonts w:cs="Times New Roman"/>
      <w:kern w:val="0"/>
      <w:sz w:val="22"/>
    </w:rPr>
  </w:style>
  <w:style w:type="paragraph" w:styleId="40">
    <w:name w:val="toc 4"/>
    <w:basedOn w:val="a"/>
    <w:next w:val="a"/>
    <w:autoRedefine/>
    <w:uiPriority w:val="39"/>
    <w:unhideWhenUsed/>
    <w:rsid w:val="00AD2A3B"/>
    <w:pPr>
      <w:ind w:leftChars="600" w:left="1260"/>
    </w:pPr>
  </w:style>
  <w:style w:type="paragraph" w:styleId="5">
    <w:name w:val="toc 5"/>
    <w:basedOn w:val="a"/>
    <w:next w:val="a"/>
    <w:autoRedefine/>
    <w:uiPriority w:val="39"/>
    <w:unhideWhenUsed/>
    <w:rsid w:val="00AD2A3B"/>
    <w:pPr>
      <w:ind w:leftChars="800" w:left="1680"/>
    </w:pPr>
  </w:style>
  <w:style w:type="paragraph" w:styleId="6">
    <w:name w:val="toc 6"/>
    <w:basedOn w:val="a"/>
    <w:next w:val="a"/>
    <w:autoRedefine/>
    <w:uiPriority w:val="39"/>
    <w:unhideWhenUsed/>
    <w:rsid w:val="00AD2A3B"/>
    <w:pPr>
      <w:ind w:leftChars="1000" w:left="2100"/>
    </w:pPr>
  </w:style>
  <w:style w:type="paragraph" w:styleId="7">
    <w:name w:val="toc 7"/>
    <w:basedOn w:val="a"/>
    <w:next w:val="a"/>
    <w:autoRedefine/>
    <w:uiPriority w:val="39"/>
    <w:unhideWhenUsed/>
    <w:rsid w:val="00AD2A3B"/>
    <w:pPr>
      <w:ind w:leftChars="1200" w:left="2520"/>
    </w:pPr>
  </w:style>
  <w:style w:type="paragraph" w:styleId="8">
    <w:name w:val="toc 8"/>
    <w:basedOn w:val="a"/>
    <w:next w:val="a"/>
    <w:autoRedefine/>
    <w:uiPriority w:val="39"/>
    <w:unhideWhenUsed/>
    <w:rsid w:val="00AD2A3B"/>
    <w:pPr>
      <w:ind w:leftChars="1400" w:left="2940"/>
    </w:pPr>
  </w:style>
  <w:style w:type="paragraph" w:styleId="9">
    <w:name w:val="toc 9"/>
    <w:basedOn w:val="a"/>
    <w:next w:val="a"/>
    <w:autoRedefine/>
    <w:uiPriority w:val="39"/>
    <w:unhideWhenUsed/>
    <w:rsid w:val="00AD2A3B"/>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546DA-B4DD-4D8C-BA19-4A458C554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1347</Words>
  <Characters>7679</Characters>
  <Application>Microsoft Office Word</Application>
  <DocSecurity>0</DocSecurity>
  <Lines>63</Lines>
  <Paragraphs>18</Paragraphs>
  <ScaleCrop>false</ScaleCrop>
  <Company>Microsoft</Company>
  <LinksUpToDate>false</LinksUpToDate>
  <CharactersWithSpaces>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10</cp:revision>
  <dcterms:created xsi:type="dcterms:W3CDTF">2015-06-24T06:34:00Z</dcterms:created>
  <dcterms:modified xsi:type="dcterms:W3CDTF">2015-06-26T06:39:00Z</dcterms:modified>
</cp:coreProperties>
</file>