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C39" w:rsidRDefault="005B5C39" w:rsidP="005B5C39">
      <w:pPr>
        <w:jc w:val="center"/>
        <w:rPr>
          <w:b/>
          <w:sz w:val="44"/>
          <w:szCs w:val="44"/>
        </w:rPr>
      </w:pPr>
      <w:bookmarkStart w:id="0" w:name="_字段选择"/>
      <w:bookmarkStart w:id="1" w:name="_Toc370824768"/>
      <w:bookmarkEnd w:id="0"/>
      <w:r w:rsidRPr="002229B4">
        <w:rPr>
          <w:rFonts w:hint="eastAsia"/>
          <w:b/>
          <w:sz w:val="44"/>
          <w:szCs w:val="44"/>
        </w:rPr>
        <w:t>MySQL</w:t>
      </w:r>
      <w:r w:rsidRPr="002229B4">
        <w:rPr>
          <w:rFonts w:hint="eastAsia"/>
          <w:b/>
          <w:sz w:val="44"/>
          <w:szCs w:val="44"/>
        </w:rPr>
        <w:t>开发规范</w:t>
      </w:r>
    </w:p>
    <w:p w:rsidR="00DB475C" w:rsidRDefault="00DB475C" w:rsidP="00DB475C">
      <w:pPr>
        <w:pStyle w:val="2"/>
        <w:keepLines/>
        <w:numPr>
          <w:ilvl w:val="0"/>
          <w:numId w:val="4"/>
        </w:numPr>
        <w:suppressAutoHyphens w:val="0"/>
        <w:spacing w:before="260" w:after="260" w:line="416" w:lineRule="auto"/>
        <w:jc w:val="both"/>
        <w:rPr>
          <w:rStyle w:val="2Char"/>
          <w:rFonts w:ascii="黑体" w:eastAsia="黑体" w:hAnsi="黑体"/>
          <w:sz w:val="32"/>
          <w:szCs w:val="32"/>
          <w:lang w:eastAsia="zh-CN"/>
        </w:rPr>
      </w:pPr>
      <w:r>
        <w:rPr>
          <w:rStyle w:val="2Char"/>
          <w:rFonts w:ascii="黑体" w:eastAsia="黑体" w:hAnsi="黑体" w:hint="eastAsia"/>
          <w:sz w:val="32"/>
          <w:szCs w:val="32"/>
          <w:lang w:eastAsia="zh-CN"/>
        </w:rPr>
        <w:t>基本原则</w:t>
      </w:r>
    </w:p>
    <w:p w:rsidR="00813F59" w:rsidRPr="00813F59" w:rsidRDefault="00813F59" w:rsidP="00813F59">
      <w:pPr>
        <w:pStyle w:val="a9"/>
        <w:widowControl/>
        <w:numPr>
          <w:ilvl w:val="0"/>
          <w:numId w:val="7"/>
        </w:numPr>
        <w:spacing w:before="100" w:beforeAutospacing="1" w:after="100" w:afterAutospacing="1" w:line="360" w:lineRule="auto"/>
        <w:ind w:firstLineChars="0"/>
        <w:jc w:val="left"/>
        <w:rPr>
          <w:rStyle w:val="3Char"/>
          <w:rFonts w:cs="宋体"/>
          <w:kern w:val="2"/>
          <w:sz w:val="28"/>
          <w:szCs w:val="28"/>
          <w:lang w:eastAsia="zh-CN"/>
        </w:rPr>
      </w:pPr>
      <w:r w:rsidRPr="00813F59">
        <w:rPr>
          <w:rStyle w:val="3Char"/>
          <w:rFonts w:cs="宋体" w:hint="eastAsia"/>
          <w:kern w:val="2"/>
          <w:sz w:val="28"/>
          <w:szCs w:val="28"/>
          <w:lang w:eastAsia="zh-CN"/>
        </w:rPr>
        <w:t>SQL语句</w:t>
      </w:r>
      <w:r w:rsidRPr="00E02E2E">
        <w:rPr>
          <w:rStyle w:val="3Char"/>
          <w:rFonts w:cs="宋体" w:hint="eastAsia"/>
          <w:kern w:val="2"/>
          <w:sz w:val="28"/>
          <w:szCs w:val="28"/>
          <w:highlight w:val="green"/>
          <w:lang w:eastAsia="zh-CN"/>
        </w:rPr>
        <w:t>尽可能简单</w:t>
      </w:r>
      <w:r w:rsidRPr="00813F59">
        <w:rPr>
          <w:rStyle w:val="3Char"/>
          <w:rFonts w:cs="宋体" w:hint="eastAsia"/>
          <w:kern w:val="2"/>
          <w:sz w:val="28"/>
          <w:szCs w:val="28"/>
          <w:lang w:eastAsia="zh-CN"/>
        </w:rPr>
        <w:t>。</w:t>
      </w:r>
    </w:p>
    <w:p w:rsidR="00813F59" w:rsidRDefault="00813F59" w:rsidP="00813F59">
      <w:pPr>
        <w:pStyle w:val="a9"/>
        <w:widowControl/>
        <w:numPr>
          <w:ilvl w:val="0"/>
          <w:numId w:val="7"/>
        </w:numPr>
        <w:spacing w:before="100" w:beforeAutospacing="1" w:after="100" w:afterAutospacing="1" w:line="360" w:lineRule="auto"/>
        <w:ind w:firstLineChars="0"/>
        <w:jc w:val="left"/>
        <w:rPr>
          <w:rStyle w:val="3Char"/>
          <w:rFonts w:cs="宋体"/>
          <w:kern w:val="2"/>
          <w:sz w:val="28"/>
          <w:szCs w:val="28"/>
          <w:lang w:eastAsia="zh-CN"/>
        </w:rPr>
      </w:pPr>
      <w:r w:rsidRPr="00813F59">
        <w:rPr>
          <w:rStyle w:val="3Char"/>
          <w:rFonts w:cs="宋体" w:hint="eastAsia"/>
          <w:kern w:val="2"/>
          <w:sz w:val="28"/>
          <w:szCs w:val="28"/>
          <w:lang w:eastAsia="zh-CN"/>
        </w:rPr>
        <w:t>大语句拆小语句，减少锁时间。一条大</w:t>
      </w: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SQL可以堵死整个库。</w:t>
      </w:r>
      <w:ins w:id="2" w:author="金京" w:date="2015-06-24T14:21:00Z">
        <w:r w:rsidR="0037521C">
          <w:rPr>
            <w:rStyle w:val="3Char"/>
            <w:rFonts w:cs="宋体" w:hint="eastAsia"/>
            <w:kern w:val="2"/>
            <w:sz w:val="28"/>
            <w:szCs w:val="28"/>
            <w:lang w:eastAsia="zh-CN"/>
          </w:rPr>
          <w:t>同时增加缓存利用效率，拆分后的语句可以在缓存层分别缓存</w:t>
        </w:r>
      </w:ins>
    </w:p>
    <w:p w:rsidR="00E77FE3" w:rsidRDefault="00E77FE3" w:rsidP="00813F59">
      <w:pPr>
        <w:pStyle w:val="a9"/>
        <w:widowControl/>
        <w:numPr>
          <w:ilvl w:val="0"/>
          <w:numId w:val="7"/>
        </w:numPr>
        <w:spacing w:before="100" w:beforeAutospacing="1" w:after="100" w:afterAutospacing="1" w:line="360" w:lineRule="auto"/>
        <w:ind w:firstLineChars="0"/>
        <w:jc w:val="left"/>
        <w:rPr>
          <w:rStyle w:val="3Char"/>
          <w:rFonts w:cs="宋体"/>
          <w:kern w:val="2"/>
          <w:sz w:val="28"/>
          <w:szCs w:val="28"/>
          <w:lang w:eastAsia="zh-CN"/>
        </w:rPr>
      </w:pP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尽量</w:t>
      </w:r>
      <w:r w:rsidRPr="00E02E2E">
        <w:rPr>
          <w:rStyle w:val="3Char"/>
          <w:rFonts w:cs="宋体" w:hint="eastAsia"/>
          <w:kern w:val="2"/>
          <w:sz w:val="28"/>
          <w:szCs w:val="28"/>
          <w:highlight w:val="green"/>
          <w:lang w:eastAsia="zh-CN"/>
        </w:rPr>
        <w:t>使用简单事务</w:t>
      </w: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，避免使用大事务。</w:t>
      </w:r>
    </w:p>
    <w:p w:rsidR="00B0075B" w:rsidRDefault="00813F59" w:rsidP="00605108">
      <w:pPr>
        <w:pStyle w:val="a9"/>
        <w:widowControl/>
        <w:numPr>
          <w:ilvl w:val="0"/>
          <w:numId w:val="7"/>
        </w:numPr>
        <w:spacing w:before="100" w:beforeAutospacing="1" w:after="100" w:afterAutospacing="1" w:line="360" w:lineRule="auto"/>
        <w:ind w:firstLineChars="0"/>
        <w:jc w:val="left"/>
        <w:rPr>
          <w:ins w:id="3" w:author="m" w:date="2015-06-26T14:40:00Z"/>
          <w:rStyle w:val="3Char"/>
          <w:rFonts w:cs="宋体" w:hint="eastAsia"/>
          <w:kern w:val="2"/>
          <w:sz w:val="28"/>
          <w:szCs w:val="28"/>
          <w:lang w:eastAsia="zh-CN"/>
        </w:rPr>
      </w:pPr>
      <w:r w:rsidRPr="00E02E2E">
        <w:rPr>
          <w:rStyle w:val="3Char"/>
          <w:rFonts w:cs="宋体" w:hint="eastAsia"/>
          <w:kern w:val="2"/>
          <w:sz w:val="28"/>
          <w:szCs w:val="28"/>
          <w:highlight w:val="green"/>
          <w:lang w:eastAsia="zh-CN"/>
        </w:rPr>
        <w:t>避免使用</w:t>
      </w:r>
      <w:r w:rsidR="00E77FE3" w:rsidRPr="00E02E2E">
        <w:rPr>
          <w:rStyle w:val="3Char"/>
          <w:rFonts w:cs="宋体" w:hint="eastAsia"/>
          <w:kern w:val="2"/>
          <w:sz w:val="28"/>
          <w:szCs w:val="28"/>
          <w:highlight w:val="green"/>
          <w:lang w:eastAsia="zh-CN"/>
        </w:rPr>
        <w:t>存储过程、触发器</w:t>
      </w:r>
      <w:ins w:id="4" w:author="金京" w:date="2015-06-24T14:22:00Z">
        <w:r w:rsidR="0037521C">
          <w:rPr>
            <w:rStyle w:val="3Char"/>
            <w:rFonts w:cs="宋体" w:hint="eastAsia"/>
            <w:kern w:val="2"/>
            <w:sz w:val="28"/>
            <w:szCs w:val="28"/>
            <w:highlight w:val="green"/>
            <w:lang w:eastAsia="zh-CN"/>
          </w:rPr>
          <w:t>、外键、函数</w:t>
        </w:r>
      </w:ins>
      <w:ins w:id="5" w:author="金京" w:date="2015-06-24T14:24:00Z">
        <w:r w:rsidR="003469F9">
          <w:rPr>
            <w:rStyle w:val="3Char"/>
            <w:rFonts w:cs="宋体" w:hint="eastAsia"/>
            <w:kern w:val="2"/>
            <w:sz w:val="28"/>
            <w:szCs w:val="28"/>
            <w:highlight w:val="green"/>
            <w:lang w:eastAsia="zh-CN"/>
          </w:rPr>
          <w:t>、视图、事件等</w:t>
        </w:r>
      </w:ins>
      <w:r w:rsidR="00E77FE3" w:rsidRPr="00E77FE3">
        <w:rPr>
          <w:rStyle w:val="3Char"/>
          <w:rFonts w:cs="宋体" w:hint="eastAsia"/>
          <w:kern w:val="2"/>
          <w:sz w:val="28"/>
          <w:szCs w:val="28"/>
          <w:lang w:eastAsia="zh-CN"/>
        </w:rPr>
        <w:t>，</w:t>
      </w:r>
      <w:r w:rsidR="000D6EB5">
        <w:rPr>
          <w:rStyle w:val="3Char"/>
          <w:rFonts w:cs="宋体" w:hint="eastAsia"/>
          <w:kern w:val="2"/>
          <w:sz w:val="28"/>
          <w:szCs w:val="28"/>
          <w:lang w:eastAsia="zh-CN"/>
        </w:rPr>
        <w:t>由客户</w:t>
      </w:r>
      <w:r w:rsidRPr="00E77FE3">
        <w:rPr>
          <w:rStyle w:val="3Char"/>
          <w:rFonts w:cs="宋体" w:hint="eastAsia"/>
          <w:kern w:val="2"/>
          <w:sz w:val="28"/>
          <w:szCs w:val="28"/>
          <w:lang w:eastAsia="zh-CN"/>
        </w:rPr>
        <w:t>端程序取而代之</w:t>
      </w:r>
      <w:r w:rsidR="00E77FE3">
        <w:rPr>
          <w:rStyle w:val="3Char"/>
          <w:rFonts w:cs="宋体" w:hint="eastAsia"/>
          <w:kern w:val="2"/>
          <w:sz w:val="28"/>
          <w:szCs w:val="28"/>
          <w:lang w:eastAsia="zh-CN"/>
        </w:rPr>
        <w:t>。</w:t>
      </w:r>
      <w:ins w:id="6" w:author="金京" w:date="2015-06-24T14:24:00Z">
        <w:r w:rsidR="003469F9">
          <w:rPr>
            <w:rStyle w:val="3Char"/>
            <w:rFonts w:cs="宋体" w:hint="eastAsia"/>
            <w:kern w:val="2"/>
            <w:sz w:val="28"/>
            <w:szCs w:val="28"/>
            <w:lang w:eastAsia="zh-CN"/>
          </w:rPr>
          <w:t>主要</w:t>
        </w:r>
      </w:ins>
      <w:ins w:id="7" w:author="金京" w:date="2015-06-24T14:25:00Z">
        <w:r w:rsidR="003469F9">
          <w:rPr>
            <w:rStyle w:val="3Char"/>
            <w:rFonts w:cs="宋体" w:hint="eastAsia"/>
            <w:kern w:val="2"/>
            <w:sz w:val="28"/>
            <w:szCs w:val="28"/>
            <w:lang w:eastAsia="zh-CN"/>
          </w:rPr>
          <w:t>原因是降低业务耦合度，在某些场景会导致主从不一致，同时不利于问题排查和统一运维</w:t>
        </w:r>
      </w:ins>
    </w:p>
    <w:p w:rsidR="00F06BCC" w:rsidDel="00F06BCC" w:rsidRDefault="00F06BCC" w:rsidP="00605108">
      <w:pPr>
        <w:pStyle w:val="a9"/>
        <w:widowControl/>
        <w:numPr>
          <w:ilvl w:val="0"/>
          <w:numId w:val="7"/>
        </w:numPr>
        <w:spacing w:before="100" w:beforeAutospacing="1" w:after="100" w:afterAutospacing="1" w:line="360" w:lineRule="auto"/>
        <w:ind w:firstLineChars="0"/>
        <w:jc w:val="left"/>
        <w:rPr>
          <w:ins w:id="8" w:author="金京" w:date="2015-06-25T17:54:00Z"/>
          <w:del w:id="9" w:author="m" w:date="2015-06-26T14:40:00Z"/>
          <w:rStyle w:val="3Char"/>
          <w:rFonts w:cs="宋体"/>
          <w:kern w:val="2"/>
          <w:sz w:val="28"/>
          <w:szCs w:val="28"/>
          <w:lang w:eastAsia="zh-CN"/>
        </w:rPr>
      </w:pPr>
      <w:moveToRangeStart w:id="10" w:author="m" w:date="2015-06-26T14:40:00Z" w:name="move423092966"/>
      <w:moveTo w:id="11" w:author="m" w:date="2015-06-26T14:40:00Z">
        <w:del w:id="12" w:author="m" w:date="2015-06-26T14:40:00Z">
          <w:r w:rsidDel="00F06BCC">
            <w:rPr>
              <w:rStyle w:val="3Char"/>
              <w:rFonts w:cs="宋体"/>
              <w:kern w:val="2"/>
              <w:sz w:val="28"/>
              <w:szCs w:val="28"/>
              <w:lang w:eastAsia="zh-CN"/>
            </w:rPr>
            <w:delText>Insert和select明确指明字段</w:delText>
          </w:r>
          <w:r w:rsidDel="00F06BCC">
            <w:rPr>
              <w:rStyle w:val="3Char"/>
              <w:rFonts w:cs="宋体" w:hint="eastAsia"/>
              <w:kern w:val="2"/>
              <w:sz w:val="28"/>
              <w:szCs w:val="28"/>
              <w:lang w:eastAsia="zh-CN"/>
            </w:rPr>
            <w:delText>，</w:delText>
          </w:r>
          <w:r w:rsidDel="00F06BCC">
            <w:rPr>
              <w:rStyle w:val="3Char"/>
              <w:rFonts w:cs="宋体"/>
              <w:kern w:val="2"/>
              <w:sz w:val="28"/>
              <w:szCs w:val="28"/>
              <w:lang w:eastAsia="zh-CN"/>
            </w:rPr>
            <w:delText>避免字段变更导致预期外的业务失败</w:delText>
          </w:r>
        </w:del>
      </w:moveTo>
      <w:moveToRangeEnd w:id="10"/>
    </w:p>
    <w:p w:rsidR="002D1DC9" w:rsidRPr="002D1DC9" w:rsidDel="002D1DC9" w:rsidRDefault="00FB0010" w:rsidP="002D1DC9">
      <w:pPr>
        <w:pStyle w:val="a9"/>
        <w:widowControl/>
        <w:numPr>
          <w:ilvl w:val="0"/>
          <w:numId w:val="7"/>
        </w:numPr>
        <w:spacing w:before="100" w:beforeAutospacing="1" w:after="100" w:afterAutospacing="1" w:line="360" w:lineRule="auto"/>
        <w:ind w:firstLineChars="0"/>
        <w:jc w:val="left"/>
        <w:rPr>
          <w:del w:id="13" w:author="m" w:date="2015-06-26T10:22:00Z"/>
          <w:rFonts w:ascii="宋体" w:eastAsia="宋体" w:hAnsi="宋体" w:cs="宋体"/>
          <w:bCs/>
          <w:sz w:val="28"/>
          <w:szCs w:val="28"/>
          <w:rPrChange w:id="14" w:author="m" w:date="2015-06-26T10:22:00Z">
            <w:rPr>
              <w:del w:id="15" w:author="m" w:date="2015-06-26T10:22:00Z"/>
            </w:rPr>
          </w:rPrChange>
        </w:rPr>
      </w:pPr>
      <w:moveFromRangeStart w:id="16" w:author="m" w:date="2015-06-26T14:40:00Z" w:name="move423092966"/>
      <w:moveFrom w:id="17" w:author="m" w:date="2015-06-26T14:40:00Z">
        <w:ins w:id="18" w:author="金京" w:date="2015-06-25T17:54:00Z">
          <w:r w:rsidDel="00F06BCC">
            <w:rPr>
              <w:rStyle w:val="3Char"/>
              <w:rFonts w:cs="宋体"/>
              <w:kern w:val="2"/>
              <w:sz w:val="28"/>
              <w:szCs w:val="28"/>
              <w:lang w:eastAsia="zh-CN"/>
            </w:rPr>
            <w:t>Insert和select</w:t>
          </w:r>
        </w:ins>
        <w:ins w:id="19" w:author="金京" w:date="2015-06-25T17:55:00Z">
          <w:r w:rsidDel="00F06BCC">
            <w:rPr>
              <w:rStyle w:val="3Char"/>
              <w:rFonts w:cs="宋体"/>
              <w:kern w:val="2"/>
              <w:sz w:val="28"/>
              <w:szCs w:val="28"/>
              <w:lang w:eastAsia="zh-CN"/>
            </w:rPr>
            <w:t>明确指明字段</w:t>
          </w:r>
          <w:r w:rsidDel="00F06BCC">
            <w:rPr>
              <w:rStyle w:val="3Char"/>
              <w:rFonts w:cs="宋体" w:hint="eastAsia"/>
              <w:kern w:val="2"/>
              <w:sz w:val="28"/>
              <w:szCs w:val="28"/>
              <w:lang w:eastAsia="zh-CN"/>
            </w:rPr>
            <w:t>，</w:t>
          </w:r>
          <w:r w:rsidDel="00F06BCC">
            <w:rPr>
              <w:rStyle w:val="3Char"/>
              <w:rFonts w:cs="宋体"/>
              <w:kern w:val="2"/>
              <w:sz w:val="28"/>
              <w:szCs w:val="28"/>
              <w:lang w:eastAsia="zh-CN"/>
            </w:rPr>
            <w:t>避免字段变更导致预期外的业务失败</w:t>
          </w:r>
        </w:ins>
      </w:moveFrom>
      <w:moveFromRangeEnd w:id="16"/>
    </w:p>
    <w:p w:rsidR="00DB475C" w:rsidRPr="00813F59" w:rsidRDefault="00DB475C" w:rsidP="00813F59">
      <w:pPr>
        <w:rPr>
          <w:b/>
          <w:sz w:val="44"/>
          <w:szCs w:val="44"/>
        </w:rPr>
      </w:pPr>
    </w:p>
    <w:p w:rsidR="0053677A" w:rsidRDefault="00635995" w:rsidP="0053677A">
      <w:pPr>
        <w:pStyle w:val="2"/>
        <w:keepLines/>
        <w:numPr>
          <w:ilvl w:val="0"/>
          <w:numId w:val="4"/>
        </w:numPr>
        <w:suppressAutoHyphens w:val="0"/>
        <w:spacing w:before="260" w:after="260" w:line="416" w:lineRule="auto"/>
        <w:jc w:val="both"/>
        <w:rPr>
          <w:rStyle w:val="2Char"/>
          <w:rFonts w:ascii="黑体" w:eastAsia="黑体" w:hAnsi="黑体"/>
          <w:sz w:val="32"/>
          <w:szCs w:val="32"/>
          <w:lang w:eastAsia="zh-CN"/>
        </w:rPr>
      </w:pPr>
      <w:bookmarkStart w:id="20" w:name="_分页设计"/>
      <w:bookmarkEnd w:id="20"/>
      <w:r>
        <w:rPr>
          <w:rStyle w:val="2Char"/>
          <w:rFonts w:ascii="黑体" w:eastAsia="黑体" w:hAnsi="黑体" w:hint="eastAsia"/>
          <w:sz w:val="32"/>
          <w:szCs w:val="32"/>
          <w:lang w:eastAsia="zh-CN"/>
        </w:rPr>
        <w:t>语句规范</w:t>
      </w:r>
    </w:p>
    <w:p w:rsidR="0053677A" w:rsidRPr="0053677A" w:rsidRDefault="00D471D7" w:rsidP="0053677A">
      <w:pPr>
        <w:pStyle w:val="3"/>
        <w:rPr>
          <w:rStyle w:val="2Char"/>
          <w:rFonts w:ascii="Times New Roman" w:hAnsi="Times New Roman"/>
          <w:b w:val="0"/>
          <w:sz w:val="30"/>
          <w:szCs w:val="30"/>
          <w:lang w:eastAsia="zh-CN"/>
        </w:rPr>
      </w:pPr>
      <w:r>
        <w:rPr>
          <w:rStyle w:val="2Char"/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53677A" w:rsidRPr="0053677A">
        <w:rPr>
          <w:rStyle w:val="2Char"/>
          <w:rFonts w:ascii="Times New Roman" w:hAnsi="Times New Roman" w:hint="eastAsia"/>
          <w:b w:val="0"/>
          <w:sz w:val="30"/>
          <w:szCs w:val="30"/>
        </w:rPr>
        <w:t>.1.</w:t>
      </w:r>
      <w:r w:rsidR="008E24C4">
        <w:rPr>
          <w:rStyle w:val="2Char"/>
          <w:rFonts w:ascii="Times New Roman" w:hAnsi="Times New Roman" w:hint="eastAsia"/>
          <w:b w:val="0"/>
          <w:sz w:val="30"/>
          <w:szCs w:val="30"/>
          <w:lang w:eastAsia="zh-CN"/>
        </w:rPr>
        <w:t xml:space="preserve"> </w:t>
      </w:r>
      <w:r w:rsidR="00635995">
        <w:rPr>
          <w:rStyle w:val="2Char"/>
          <w:rFonts w:ascii="Times New Roman" w:hAnsi="Times New Roman" w:hint="eastAsia"/>
          <w:b w:val="0"/>
          <w:sz w:val="30"/>
          <w:szCs w:val="30"/>
          <w:lang w:eastAsia="zh-CN"/>
        </w:rPr>
        <w:t>精简写法</w:t>
      </w:r>
    </w:p>
    <w:p w:rsidR="004A48C4" w:rsidRPr="0053677A" w:rsidRDefault="004A48C4" w:rsidP="0053677A">
      <w:pPr>
        <w:pStyle w:val="a9"/>
        <w:widowControl/>
        <w:numPr>
          <w:ilvl w:val="0"/>
          <w:numId w:val="5"/>
        </w:numPr>
        <w:spacing w:before="100" w:beforeAutospacing="1" w:after="100" w:afterAutospacing="1" w:line="360" w:lineRule="auto"/>
        <w:ind w:firstLineChars="0"/>
        <w:jc w:val="left"/>
        <w:rPr>
          <w:rStyle w:val="3Char"/>
          <w:rFonts w:cs="宋体"/>
          <w:kern w:val="2"/>
          <w:sz w:val="28"/>
          <w:szCs w:val="28"/>
          <w:lang w:eastAsia="zh-CN"/>
        </w:rPr>
      </w:pPr>
      <w:bookmarkStart w:id="21" w:name="_将字符转化为数字"/>
      <w:bookmarkStart w:id="22" w:name="_Toc370824775"/>
      <w:bookmarkEnd w:id="1"/>
      <w:bookmarkEnd w:id="21"/>
      <w:r w:rsidRPr="0053677A">
        <w:rPr>
          <w:rStyle w:val="3Char"/>
          <w:rFonts w:cs="宋体" w:hint="eastAsia"/>
          <w:kern w:val="2"/>
          <w:sz w:val="28"/>
          <w:szCs w:val="28"/>
          <w:lang w:eastAsia="zh-CN"/>
        </w:rPr>
        <w:t>去掉不必要的括号</w:t>
      </w:r>
      <w:bookmarkEnd w:id="22"/>
    </w:p>
    <w:p w:rsidR="004A48C4" w:rsidRDefault="004A48C4" w:rsidP="004A48C4">
      <w:pPr>
        <w:rPr>
          <w:rStyle w:val="3Char"/>
          <w:rFonts w:cs="宋体"/>
          <w:kern w:val="2"/>
          <w:sz w:val="28"/>
          <w:szCs w:val="28"/>
          <w:lang w:eastAsia="zh-CN"/>
        </w:rPr>
      </w:pPr>
      <w:r w:rsidRPr="0053677A">
        <w:rPr>
          <w:rStyle w:val="3Char"/>
          <w:rFonts w:cs="宋体" w:hint="eastAsia"/>
          <w:kern w:val="2"/>
          <w:sz w:val="28"/>
          <w:szCs w:val="28"/>
          <w:lang w:eastAsia="zh-CN"/>
        </w:rPr>
        <w:t xml:space="preserve">((a AND b) AND c </w:t>
      </w:r>
      <w:r w:rsidR="0053677A">
        <w:rPr>
          <w:rStyle w:val="3Char"/>
          <w:rFonts w:cs="宋体" w:hint="eastAsia"/>
          <w:kern w:val="2"/>
          <w:sz w:val="28"/>
          <w:szCs w:val="28"/>
          <w:lang w:eastAsia="zh-CN"/>
        </w:rPr>
        <w:t>OR (((a AND b) AND (c AND d))))</w:t>
      </w:r>
    </w:p>
    <w:p w:rsidR="002E232C" w:rsidRPr="0053677A" w:rsidRDefault="002E232C" w:rsidP="004A48C4">
      <w:pPr>
        <w:rPr>
          <w:rStyle w:val="3Char"/>
          <w:rFonts w:cs="宋体"/>
          <w:kern w:val="2"/>
          <w:sz w:val="28"/>
          <w:szCs w:val="28"/>
          <w:lang w:eastAsia="zh-CN"/>
        </w:rPr>
      </w:pP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=&gt;</w:t>
      </w:r>
    </w:p>
    <w:p w:rsidR="004A48C4" w:rsidRPr="0053677A" w:rsidRDefault="004A48C4" w:rsidP="004A48C4">
      <w:pPr>
        <w:rPr>
          <w:rStyle w:val="3Char"/>
          <w:rFonts w:cs="宋体"/>
          <w:kern w:val="2"/>
          <w:sz w:val="28"/>
          <w:szCs w:val="28"/>
          <w:lang w:eastAsia="zh-CN"/>
        </w:rPr>
      </w:pPr>
      <w:r w:rsidRPr="0053677A">
        <w:rPr>
          <w:rStyle w:val="3Char"/>
          <w:rFonts w:cs="宋体" w:hint="eastAsia"/>
          <w:kern w:val="2"/>
          <w:sz w:val="28"/>
          <w:szCs w:val="28"/>
          <w:lang w:eastAsia="zh-CN"/>
        </w:rPr>
        <w:t>(</w:t>
      </w:r>
      <w:proofErr w:type="gramStart"/>
      <w:r w:rsidRPr="0053677A">
        <w:rPr>
          <w:rStyle w:val="3Char"/>
          <w:rFonts w:cs="宋体" w:hint="eastAsia"/>
          <w:kern w:val="2"/>
          <w:sz w:val="28"/>
          <w:szCs w:val="28"/>
          <w:lang w:eastAsia="zh-CN"/>
        </w:rPr>
        <w:t>a</w:t>
      </w:r>
      <w:proofErr w:type="gramEnd"/>
      <w:r w:rsidRPr="0053677A">
        <w:rPr>
          <w:rStyle w:val="3Char"/>
          <w:rFonts w:cs="宋体" w:hint="eastAsia"/>
          <w:kern w:val="2"/>
          <w:sz w:val="28"/>
          <w:szCs w:val="28"/>
          <w:lang w:eastAsia="zh-CN"/>
        </w:rPr>
        <w:t xml:space="preserve"> AND b AND c) OR (a AND b AND c AND d)</w:t>
      </w:r>
    </w:p>
    <w:p w:rsidR="004A48C4" w:rsidRPr="002E232C" w:rsidRDefault="004A48C4" w:rsidP="002E232C">
      <w:pPr>
        <w:pStyle w:val="a9"/>
        <w:widowControl/>
        <w:numPr>
          <w:ilvl w:val="0"/>
          <w:numId w:val="5"/>
        </w:numPr>
        <w:spacing w:before="100" w:beforeAutospacing="1" w:after="100" w:afterAutospacing="1" w:line="360" w:lineRule="auto"/>
        <w:ind w:firstLineChars="0"/>
        <w:jc w:val="left"/>
        <w:rPr>
          <w:rStyle w:val="3Char"/>
          <w:rFonts w:cs="宋体"/>
          <w:kern w:val="2"/>
          <w:sz w:val="28"/>
          <w:szCs w:val="28"/>
          <w:lang w:eastAsia="zh-CN"/>
        </w:rPr>
      </w:pPr>
      <w:bookmarkStart w:id="23" w:name="_Toc370824776"/>
      <w:r w:rsidRPr="002E232C">
        <w:rPr>
          <w:rStyle w:val="3Char"/>
          <w:rFonts w:cs="宋体" w:hint="eastAsia"/>
          <w:kern w:val="2"/>
          <w:sz w:val="28"/>
          <w:szCs w:val="28"/>
          <w:lang w:eastAsia="zh-CN"/>
        </w:rPr>
        <w:t>去掉重叠常量</w:t>
      </w:r>
      <w:bookmarkEnd w:id="23"/>
    </w:p>
    <w:p w:rsidR="004A48C4" w:rsidRDefault="004A48C4" w:rsidP="004A48C4">
      <w:pPr>
        <w:rPr>
          <w:rStyle w:val="3Char"/>
          <w:rFonts w:cs="宋体"/>
          <w:kern w:val="2"/>
          <w:sz w:val="28"/>
          <w:szCs w:val="28"/>
          <w:lang w:eastAsia="zh-CN"/>
        </w:rPr>
      </w:pPr>
      <w:r w:rsidRPr="002E232C">
        <w:rPr>
          <w:rStyle w:val="3Char"/>
          <w:rFonts w:cs="宋体" w:hint="eastAsia"/>
          <w:kern w:val="2"/>
          <w:sz w:val="28"/>
          <w:szCs w:val="28"/>
          <w:lang w:eastAsia="zh-CN"/>
        </w:rPr>
        <w:t>(a&lt;b AND b=c) AND a=5</w:t>
      </w:r>
    </w:p>
    <w:p w:rsidR="002E232C" w:rsidRPr="002E232C" w:rsidRDefault="002E232C" w:rsidP="004A48C4">
      <w:pPr>
        <w:rPr>
          <w:rStyle w:val="3Char"/>
          <w:rFonts w:cs="宋体"/>
          <w:kern w:val="2"/>
          <w:sz w:val="28"/>
          <w:szCs w:val="28"/>
          <w:lang w:eastAsia="zh-CN"/>
        </w:rPr>
      </w:pPr>
      <w:r>
        <w:rPr>
          <w:rStyle w:val="3Char"/>
          <w:rFonts w:cs="宋体" w:hint="eastAsia"/>
          <w:kern w:val="2"/>
          <w:sz w:val="28"/>
          <w:szCs w:val="28"/>
          <w:lang w:eastAsia="zh-CN"/>
        </w:rPr>
        <w:lastRenderedPageBreak/>
        <w:t>=&gt;</w:t>
      </w:r>
    </w:p>
    <w:p w:rsidR="004A48C4" w:rsidRPr="002E232C" w:rsidRDefault="004A48C4" w:rsidP="004A48C4">
      <w:pPr>
        <w:rPr>
          <w:rStyle w:val="3Char"/>
          <w:rFonts w:cs="宋体"/>
          <w:kern w:val="2"/>
          <w:sz w:val="28"/>
          <w:szCs w:val="28"/>
          <w:lang w:eastAsia="zh-CN"/>
        </w:rPr>
      </w:pPr>
      <w:r w:rsidRPr="002E232C">
        <w:rPr>
          <w:rStyle w:val="3Char"/>
          <w:rFonts w:cs="宋体" w:hint="eastAsia"/>
          <w:kern w:val="2"/>
          <w:sz w:val="28"/>
          <w:szCs w:val="28"/>
          <w:lang w:eastAsia="zh-CN"/>
        </w:rPr>
        <w:t>b&gt;5 AND b=c AND a=5</w:t>
      </w:r>
    </w:p>
    <w:p w:rsidR="004A48C4" w:rsidRPr="00094AC6" w:rsidRDefault="004A48C4" w:rsidP="00094AC6">
      <w:pPr>
        <w:pStyle w:val="a9"/>
        <w:widowControl/>
        <w:numPr>
          <w:ilvl w:val="0"/>
          <w:numId w:val="5"/>
        </w:numPr>
        <w:spacing w:before="100" w:beforeAutospacing="1" w:after="100" w:afterAutospacing="1" w:line="360" w:lineRule="auto"/>
        <w:ind w:firstLineChars="0"/>
        <w:jc w:val="left"/>
        <w:rPr>
          <w:rStyle w:val="3Char"/>
          <w:rFonts w:cs="宋体"/>
          <w:kern w:val="2"/>
          <w:sz w:val="28"/>
          <w:szCs w:val="28"/>
          <w:lang w:eastAsia="zh-CN"/>
        </w:rPr>
      </w:pPr>
      <w:bookmarkStart w:id="24" w:name="_Toc370824777"/>
      <w:r w:rsidRPr="00094AC6">
        <w:rPr>
          <w:rStyle w:val="3Char"/>
          <w:rFonts w:cs="宋体" w:hint="eastAsia"/>
          <w:kern w:val="2"/>
          <w:sz w:val="28"/>
          <w:szCs w:val="28"/>
          <w:lang w:eastAsia="zh-CN"/>
        </w:rPr>
        <w:t>去除常量条件(由于常量重叠需要)</w:t>
      </w:r>
      <w:bookmarkEnd w:id="24"/>
    </w:p>
    <w:p w:rsidR="004A48C4" w:rsidRPr="00094AC6" w:rsidRDefault="004A48C4" w:rsidP="004A48C4">
      <w:pPr>
        <w:rPr>
          <w:rStyle w:val="3Char"/>
          <w:rFonts w:cs="宋体"/>
          <w:kern w:val="2"/>
          <w:sz w:val="28"/>
          <w:szCs w:val="28"/>
          <w:lang w:eastAsia="zh-CN"/>
        </w:rPr>
      </w:pPr>
      <w:r w:rsidRPr="00094AC6">
        <w:rPr>
          <w:rStyle w:val="3Char"/>
          <w:rFonts w:cs="宋体" w:hint="eastAsia"/>
          <w:kern w:val="2"/>
          <w:sz w:val="28"/>
          <w:szCs w:val="28"/>
          <w:lang w:eastAsia="zh-CN"/>
        </w:rPr>
        <w:t>(B&gt;=5 AND B=5) OR (B=6 AND 5=5) OR (B=7 AND 5=6)</w:t>
      </w:r>
    </w:p>
    <w:p w:rsidR="00094AC6" w:rsidRDefault="00094AC6" w:rsidP="004A48C4">
      <w:pPr>
        <w:rPr>
          <w:rStyle w:val="3Char"/>
          <w:rFonts w:cs="宋体"/>
          <w:kern w:val="2"/>
          <w:sz w:val="28"/>
          <w:szCs w:val="28"/>
          <w:lang w:eastAsia="zh-CN"/>
        </w:rPr>
      </w:pP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=&gt;</w:t>
      </w:r>
    </w:p>
    <w:p w:rsidR="004A48C4" w:rsidRPr="00094AC6" w:rsidRDefault="004A48C4" w:rsidP="004A48C4">
      <w:pPr>
        <w:rPr>
          <w:rStyle w:val="3Char"/>
          <w:rFonts w:cs="宋体"/>
          <w:kern w:val="2"/>
          <w:sz w:val="28"/>
          <w:szCs w:val="28"/>
          <w:lang w:eastAsia="zh-CN"/>
        </w:rPr>
      </w:pPr>
      <w:r w:rsidRPr="00094AC6">
        <w:rPr>
          <w:rStyle w:val="3Char"/>
          <w:rFonts w:cs="宋体" w:hint="eastAsia"/>
          <w:kern w:val="2"/>
          <w:sz w:val="28"/>
          <w:szCs w:val="28"/>
          <w:lang w:eastAsia="zh-CN"/>
        </w:rPr>
        <w:t>B=5 OR B=6</w:t>
      </w:r>
    </w:p>
    <w:p w:rsidR="004A48C4" w:rsidRPr="004F4A62" w:rsidRDefault="004A48C4" w:rsidP="004F4A62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bookmarkStart w:id="25" w:name="_Toc370824778"/>
      <w:r w:rsidRPr="004F4A62">
        <w:rPr>
          <w:rStyle w:val="3Char"/>
          <w:rFonts w:cs="宋体" w:hint="eastAsia"/>
          <w:kern w:val="2"/>
          <w:sz w:val="28"/>
          <w:szCs w:val="28"/>
          <w:lang w:eastAsia="zh-CN"/>
        </w:rPr>
        <w:t>去掉无意义的连接用条件</w:t>
      </w:r>
      <w:bookmarkEnd w:id="25"/>
    </w:p>
    <w:p w:rsidR="004A48C4" w:rsidRDefault="004A48C4" w:rsidP="004A48C4">
      <w:pPr>
        <w:rPr>
          <w:rStyle w:val="3Char"/>
          <w:rFonts w:cs="宋体"/>
          <w:kern w:val="2"/>
          <w:sz w:val="28"/>
          <w:szCs w:val="28"/>
          <w:lang w:eastAsia="zh-CN"/>
        </w:rPr>
      </w:pPr>
      <w:r w:rsidRPr="004F4A62">
        <w:rPr>
          <w:rStyle w:val="3Char"/>
          <w:rFonts w:cs="宋体" w:hint="eastAsia"/>
          <w:kern w:val="2"/>
          <w:sz w:val="28"/>
          <w:szCs w:val="28"/>
          <w:lang w:eastAsia="zh-CN"/>
        </w:rPr>
        <w:t>如：1=1，2&gt;1，1&lt;2等</w:t>
      </w:r>
      <w:r w:rsidR="004F4A62">
        <w:rPr>
          <w:rStyle w:val="3Char"/>
          <w:rFonts w:cs="宋体" w:hint="eastAsia"/>
          <w:kern w:val="2"/>
          <w:sz w:val="28"/>
          <w:szCs w:val="28"/>
          <w:lang w:eastAsia="zh-CN"/>
        </w:rPr>
        <w:t>，</w:t>
      </w:r>
      <w:r w:rsidRPr="004F4A62">
        <w:rPr>
          <w:rStyle w:val="3Char"/>
          <w:rFonts w:cs="宋体" w:hint="eastAsia"/>
          <w:kern w:val="2"/>
          <w:sz w:val="28"/>
          <w:szCs w:val="28"/>
          <w:lang w:eastAsia="zh-CN"/>
        </w:rPr>
        <w:t>直接从where子句中去掉。</w:t>
      </w:r>
    </w:p>
    <w:p w:rsidR="00D471D7" w:rsidRPr="0053677A" w:rsidRDefault="00D471D7" w:rsidP="00D471D7">
      <w:pPr>
        <w:pStyle w:val="3"/>
        <w:rPr>
          <w:rStyle w:val="2Char"/>
          <w:rFonts w:ascii="Times New Roman" w:hAnsi="Times New Roman"/>
          <w:b w:val="0"/>
          <w:sz w:val="30"/>
          <w:szCs w:val="30"/>
          <w:lang w:eastAsia="zh-CN"/>
        </w:rPr>
      </w:pPr>
      <w:r>
        <w:rPr>
          <w:rStyle w:val="2Char"/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Pr="0053677A">
        <w:rPr>
          <w:rStyle w:val="2Char"/>
          <w:rFonts w:ascii="Times New Roman" w:hAnsi="Times New Roman" w:hint="eastAsia"/>
          <w:b w:val="0"/>
          <w:sz w:val="30"/>
          <w:szCs w:val="30"/>
        </w:rPr>
        <w:t>.</w:t>
      </w:r>
      <w:r>
        <w:rPr>
          <w:rStyle w:val="2Char"/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Pr="0053677A">
        <w:rPr>
          <w:rStyle w:val="2Char"/>
          <w:rFonts w:ascii="Times New Roman" w:hAnsi="Times New Roman" w:hint="eastAsia"/>
          <w:b w:val="0"/>
          <w:sz w:val="30"/>
          <w:szCs w:val="30"/>
        </w:rPr>
        <w:t>.</w:t>
      </w:r>
      <w:r w:rsidR="00DB244B">
        <w:rPr>
          <w:rStyle w:val="2Char"/>
          <w:rFonts w:ascii="Times New Roman" w:hAnsi="Times New Roman" w:hint="eastAsia"/>
          <w:b w:val="0"/>
          <w:sz w:val="30"/>
          <w:szCs w:val="30"/>
          <w:lang w:eastAsia="zh-CN"/>
        </w:rPr>
        <w:t xml:space="preserve"> </w:t>
      </w:r>
      <w:r w:rsidR="00DB244B">
        <w:rPr>
          <w:rStyle w:val="2Char"/>
          <w:rFonts w:ascii="Times New Roman" w:hAnsi="Times New Roman" w:hint="eastAsia"/>
          <w:b w:val="0"/>
          <w:sz w:val="30"/>
          <w:szCs w:val="30"/>
          <w:lang w:eastAsia="zh-CN"/>
        </w:rPr>
        <w:t>数据过滤</w:t>
      </w:r>
    </w:p>
    <w:p w:rsidR="004A48C4" w:rsidRPr="00233CB7" w:rsidRDefault="004A48C4" w:rsidP="00233CB7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bookmarkStart w:id="26" w:name="_Toc370824779"/>
      <w:r w:rsidRPr="00233CB7">
        <w:rPr>
          <w:rStyle w:val="3Char"/>
          <w:rFonts w:cs="宋体" w:hint="eastAsia"/>
          <w:kern w:val="2"/>
          <w:sz w:val="28"/>
          <w:szCs w:val="28"/>
          <w:lang w:eastAsia="zh-CN"/>
        </w:rPr>
        <w:t>开发过程中</w:t>
      </w:r>
      <w:r w:rsidRPr="00E02E2E">
        <w:rPr>
          <w:rStyle w:val="3Char"/>
          <w:rFonts w:cs="宋体" w:hint="eastAsia"/>
          <w:kern w:val="2"/>
          <w:sz w:val="28"/>
          <w:szCs w:val="28"/>
          <w:highlight w:val="green"/>
          <w:lang w:eastAsia="zh-CN"/>
        </w:rPr>
        <w:t>不使用拼字符串</w:t>
      </w:r>
      <w:r w:rsidRPr="00233CB7">
        <w:rPr>
          <w:rStyle w:val="3Char"/>
          <w:rFonts w:cs="宋体" w:hint="eastAsia"/>
          <w:kern w:val="2"/>
          <w:sz w:val="28"/>
          <w:szCs w:val="28"/>
          <w:lang w:eastAsia="zh-CN"/>
        </w:rPr>
        <w:t>的方式来完成</w:t>
      </w:r>
      <w:r w:rsidR="00233CB7">
        <w:rPr>
          <w:rStyle w:val="3Char"/>
          <w:rFonts w:cs="宋体" w:hint="eastAsia"/>
          <w:kern w:val="2"/>
          <w:sz w:val="28"/>
          <w:szCs w:val="28"/>
          <w:lang w:eastAsia="zh-CN"/>
        </w:rPr>
        <w:t>WHERE</w:t>
      </w:r>
      <w:r w:rsidRPr="00233CB7">
        <w:rPr>
          <w:rStyle w:val="3Char"/>
          <w:rFonts w:cs="宋体" w:hint="eastAsia"/>
          <w:kern w:val="2"/>
          <w:sz w:val="28"/>
          <w:szCs w:val="28"/>
          <w:lang w:eastAsia="zh-CN"/>
        </w:rPr>
        <w:t>子句</w:t>
      </w:r>
      <w:bookmarkEnd w:id="26"/>
      <w:r w:rsidR="00CA530A">
        <w:rPr>
          <w:rStyle w:val="3Char"/>
          <w:rFonts w:cs="宋体" w:hint="eastAsia"/>
          <w:kern w:val="2"/>
          <w:sz w:val="28"/>
          <w:szCs w:val="28"/>
          <w:lang w:eastAsia="zh-CN"/>
        </w:rPr>
        <w:t>。</w:t>
      </w:r>
    </w:p>
    <w:p w:rsidR="004A48C4" w:rsidRPr="00A01553" w:rsidRDefault="004A48C4" w:rsidP="00A01553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bookmarkStart w:id="27" w:name="_Toc370824780"/>
      <w:r w:rsidRPr="00A01553">
        <w:rPr>
          <w:rStyle w:val="3Char"/>
          <w:rFonts w:cs="宋体" w:hint="eastAsia"/>
          <w:kern w:val="2"/>
          <w:sz w:val="28"/>
          <w:szCs w:val="28"/>
          <w:lang w:eastAsia="zh-CN"/>
        </w:rPr>
        <w:t>多使用等值操作，</w:t>
      </w:r>
      <w:r w:rsidRPr="00E02E2E">
        <w:rPr>
          <w:rStyle w:val="3Char"/>
          <w:rFonts w:cs="宋体" w:hint="eastAsia"/>
          <w:kern w:val="2"/>
          <w:sz w:val="28"/>
          <w:szCs w:val="28"/>
          <w:highlight w:val="green"/>
          <w:lang w:eastAsia="zh-CN"/>
        </w:rPr>
        <w:t>少使用非等值操作</w:t>
      </w:r>
      <w:bookmarkEnd w:id="27"/>
      <w:r w:rsidR="00CA530A">
        <w:rPr>
          <w:rStyle w:val="3Char"/>
          <w:rFonts w:cs="宋体" w:hint="eastAsia"/>
          <w:kern w:val="2"/>
          <w:sz w:val="28"/>
          <w:szCs w:val="28"/>
          <w:lang w:eastAsia="zh-CN"/>
        </w:rPr>
        <w:t>。</w:t>
      </w:r>
    </w:p>
    <w:p w:rsidR="004A48C4" w:rsidRDefault="004A48C4" w:rsidP="008A5B02">
      <w:pPr>
        <w:ind w:left="420"/>
        <w:rPr>
          <w:rStyle w:val="3Char"/>
          <w:rFonts w:cs="宋体"/>
          <w:kern w:val="2"/>
          <w:sz w:val="28"/>
          <w:szCs w:val="28"/>
          <w:lang w:eastAsia="zh-CN"/>
        </w:rPr>
      </w:pPr>
      <w:r w:rsidRPr="007A0A8F">
        <w:rPr>
          <w:rStyle w:val="3Char"/>
          <w:rFonts w:cs="宋体"/>
          <w:kern w:val="2"/>
          <w:sz w:val="28"/>
          <w:szCs w:val="28"/>
          <w:lang w:eastAsia="zh-CN"/>
        </w:rPr>
        <w:t>WHERE</w:t>
      </w:r>
      <w:r w:rsidRPr="007A0A8F">
        <w:rPr>
          <w:rStyle w:val="3Char"/>
          <w:rFonts w:cs="宋体" w:hint="eastAsia"/>
          <w:kern w:val="2"/>
          <w:sz w:val="28"/>
          <w:szCs w:val="28"/>
          <w:lang w:eastAsia="zh-CN"/>
        </w:rPr>
        <w:t>条件中的非等值条件（</w:t>
      </w:r>
      <w:r w:rsidRPr="007A0A8F">
        <w:rPr>
          <w:rStyle w:val="3Char"/>
          <w:rFonts w:cs="宋体"/>
          <w:kern w:val="2"/>
          <w:sz w:val="28"/>
          <w:szCs w:val="28"/>
          <w:lang w:eastAsia="zh-CN"/>
        </w:rPr>
        <w:t>IN</w:t>
      </w:r>
      <w:r w:rsidRPr="007A0A8F">
        <w:rPr>
          <w:rStyle w:val="3Char"/>
          <w:rFonts w:cs="宋体" w:hint="eastAsia"/>
          <w:kern w:val="2"/>
          <w:sz w:val="28"/>
          <w:szCs w:val="28"/>
          <w:lang w:eastAsia="zh-CN"/>
        </w:rPr>
        <w:t>、</w:t>
      </w:r>
      <w:r w:rsidRPr="007A0A8F">
        <w:rPr>
          <w:rStyle w:val="3Char"/>
          <w:rFonts w:cs="宋体"/>
          <w:kern w:val="2"/>
          <w:sz w:val="28"/>
          <w:szCs w:val="28"/>
          <w:lang w:eastAsia="zh-CN"/>
        </w:rPr>
        <w:t>BETWEEN</w:t>
      </w:r>
      <w:r w:rsidRPr="007A0A8F">
        <w:rPr>
          <w:rStyle w:val="3Char"/>
          <w:rFonts w:cs="宋体" w:hint="eastAsia"/>
          <w:kern w:val="2"/>
          <w:sz w:val="28"/>
          <w:szCs w:val="28"/>
          <w:lang w:eastAsia="zh-CN"/>
        </w:rPr>
        <w:t>、</w:t>
      </w:r>
      <w:r w:rsidRPr="007A0A8F">
        <w:rPr>
          <w:rStyle w:val="3Char"/>
          <w:rFonts w:cs="宋体"/>
          <w:kern w:val="2"/>
          <w:sz w:val="28"/>
          <w:szCs w:val="28"/>
          <w:lang w:eastAsia="zh-CN"/>
        </w:rPr>
        <w:t>&lt;</w:t>
      </w:r>
      <w:r w:rsidRPr="007A0A8F">
        <w:rPr>
          <w:rStyle w:val="3Char"/>
          <w:rFonts w:cs="宋体" w:hint="eastAsia"/>
          <w:kern w:val="2"/>
          <w:sz w:val="28"/>
          <w:szCs w:val="28"/>
          <w:lang w:eastAsia="zh-CN"/>
        </w:rPr>
        <w:t>、</w:t>
      </w:r>
      <w:r w:rsidRPr="007A0A8F">
        <w:rPr>
          <w:rStyle w:val="3Char"/>
          <w:rFonts w:cs="宋体"/>
          <w:kern w:val="2"/>
          <w:sz w:val="28"/>
          <w:szCs w:val="28"/>
          <w:lang w:eastAsia="zh-CN"/>
        </w:rPr>
        <w:t>&lt;=</w:t>
      </w:r>
      <w:r w:rsidRPr="007A0A8F">
        <w:rPr>
          <w:rStyle w:val="3Char"/>
          <w:rFonts w:cs="宋体" w:hint="eastAsia"/>
          <w:kern w:val="2"/>
          <w:sz w:val="28"/>
          <w:szCs w:val="28"/>
          <w:lang w:eastAsia="zh-CN"/>
        </w:rPr>
        <w:t>、</w:t>
      </w:r>
      <w:r w:rsidRPr="007A0A8F">
        <w:rPr>
          <w:rStyle w:val="3Char"/>
          <w:rFonts w:cs="宋体"/>
          <w:kern w:val="2"/>
          <w:sz w:val="28"/>
          <w:szCs w:val="28"/>
          <w:lang w:eastAsia="zh-CN"/>
        </w:rPr>
        <w:t>&gt;</w:t>
      </w:r>
      <w:r w:rsidRPr="007A0A8F">
        <w:rPr>
          <w:rStyle w:val="3Char"/>
          <w:rFonts w:cs="宋体" w:hint="eastAsia"/>
          <w:kern w:val="2"/>
          <w:sz w:val="28"/>
          <w:szCs w:val="28"/>
          <w:lang w:eastAsia="zh-CN"/>
        </w:rPr>
        <w:t>、</w:t>
      </w:r>
      <w:r w:rsidRPr="007A0A8F">
        <w:rPr>
          <w:rStyle w:val="3Char"/>
          <w:rFonts w:cs="宋体"/>
          <w:kern w:val="2"/>
          <w:sz w:val="28"/>
          <w:szCs w:val="28"/>
          <w:lang w:eastAsia="zh-CN"/>
        </w:rPr>
        <w:t>&gt;=</w:t>
      </w:r>
      <w:r w:rsidRPr="007A0A8F">
        <w:rPr>
          <w:rStyle w:val="3Char"/>
          <w:rFonts w:cs="宋体" w:hint="eastAsia"/>
          <w:kern w:val="2"/>
          <w:sz w:val="28"/>
          <w:szCs w:val="28"/>
          <w:lang w:eastAsia="zh-CN"/>
        </w:rPr>
        <w:t>）会导致后面的条件使用不了索引，因为不能同时用到两个范围条件。</w:t>
      </w:r>
    </w:p>
    <w:p w:rsidR="005B1B60" w:rsidRDefault="00E02E2E" w:rsidP="00426442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bookmarkStart w:id="28" w:name="_Toc370824783"/>
      <w:r w:rsidRPr="00E02E2E">
        <w:rPr>
          <w:rStyle w:val="3Char"/>
          <w:rFonts w:cs="宋体" w:hint="eastAsia"/>
          <w:kern w:val="2"/>
          <w:sz w:val="28"/>
          <w:szCs w:val="28"/>
          <w:highlight w:val="green"/>
          <w:lang w:eastAsia="zh-CN"/>
        </w:rPr>
        <w:t>控制扫描规模</w:t>
      </w: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，</w:t>
      </w:r>
      <w:r w:rsidR="005B1B60" w:rsidRPr="00426442">
        <w:rPr>
          <w:rStyle w:val="3Char"/>
          <w:rFonts w:cs="宋体" w:hint="eastAsia"/>
          <w:kern w:val="2"/>
          <w:sz w:val="28"/>
          <w:szCs w:val="28"/>
          <w:lang w:eastAsia="zh-CN"/>
        </w:rPr>
        <w:t>WHERE子句中的数据扫描别跨越表的30%</w:t>
      </w:r>
      <w:bookmarkEnd w:id="28"/>
      <w:r w:rsidR="005B1B60" w:rsidRPr="00426442">
        <w:rPr>
          <w:rStyle w:val="3Char"/>
          <w:rFonts w:cs="宋体" w:hint="eastAsia"/>
          <w:kern w:val="2"/>
          <w:sz w:val="28"/>
          <w:szCs w:val="28"/>
          <w:lang w:eastAsia="zh-CN"/>
        </w:rPr>
        <w:t>。</w:t>
      </w:r>
    </w:p>
    <w:p w:rsidR="00A9411C" w:rsidRPr="00E9388C" w:rsidRDefault="00A9411C" w:rsidP="00A9411C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bookmarkStart w:id="29" w:name="_Toc370824784"/>
      <w:r>
        <w:rPr>
          <w:rStyle w:val="3Char"/>
          <w:rFonts w:cs="宋体" w:hint="eastAsia"/>
          <w:kern w:val="2"/>
          <w:sz w:val="28"/>
          <w:szCs w:val="28"/>
          <w:lang w:eastAsia="zh-CN"/>
        </w:rPr>
        <w:t>WHERE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子句中同一个表的不同的字段组合建议小于等于5组，否则考虑业务逻辑或分表</w:t>
      </w:r>
      <w:bookmarkEnd w:id="29"/>
      <w:r>
        <w:rPr>
          <w:rStyle w:val="3Char"/>
          <w:rFonts w:cs="宋体" w:hint="eastAsia"/>
          <w:kern w:val="2"/>
          <w:sz w:val="28"/>
          <w:szCs w:val="28"/>
          <w:lang w:eastAsia="zh-CN"/>
        </w:rPr>
        <w:t>。</w:t>
      </w:r>
    </w:p>
    <w:p w:rsidR="00A9411C" w:rsidRPr="00E9388C" w:rsidRDefault="00A9411C" w:rsidP="00A9411C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bookmarkStart w:id="30" w:name="_Toc370824786"/>
      <w:r w:rsidRPr="00E02E2E">
        <w:rPr>
          <w:rStyle w:val="3Char"/>
          <w:rFonts w:cs="宋体" w:hint="eastAsia"/>
          <w:kern w:val="2"/>
          <w:sz w:val="28"/>
          <w:szCs w:val="28"/>
          <w:highlight w:val="green"/>
          <w:lang w:eastAsia="zh-CN"/>
        </w:rPr>
        <w:t>使用LIKE时，%不要放在首字符位置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。</w:t>
      </w:r>
      <w:bookmarkEnd w:id="30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如果%必须放在首字符位置，</w:t>
      </w: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可考虑使用全文索引或利用搜索引擎实现。</w:t>
      </w:r>
    </w:p>
    <w:p w:rsidR="00A9411C" w:rsidRPr="00E9388C" w:rsidRDefault="00A9411C" w:rsidP="00A9411C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bookmarkStart w:id="31" w:name="_Toc370824787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值域比较多的表字段</w:t>
      </w:r>
      <w:r w:rsidR="00E02E2E" w:rsidRPr="001A028D">
        <w:rPr>
          <w:rStyle w:val="3Char"/>
          <w:rFonts w:cs="宋体" w:hint="eastAsia"/>
          <w:kern w:val="2"/>
          <w:sz w:val="28"/>
          <w:szCs w:val="28"/>
          <w:highlight w:val="green"/>
          <w:lang w:eastAsia="zh-CN"/>
        </w:rPr>
        <w:t>(选择率高的)</w:t>
      </w:r>
      <w:r w:rsidRPr="001A028D">
        <w:rPr>
          <w:rStyle w:val="3Char"/>
          <w:rFonts w:cs="宋体" w:hint="eastAsia"/>
          <w:kern w:val="2"/>
          <w:sz w:val="28"/>
          <w:szCs w:val="28"/>
          <w:highlight w:val="green"/>
          <w:lang w:eastAsia="zh-CN"/>
        </w:rPr>
        <w:t>放在前面</w:t>
      </w:r>
      <w:bookmarkEnd w:id="31"/>
    </w:p>
    <w:p w:rsidR="00A9411C" w:rsidRDefault="00A9411C" w:rsidP="00A9411C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比如：id，date字段放在前面，而status这样的字段放在后面，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lastRenderedPageBreak/>
        <w:t>具体的可以通过执行计划来把握。</w:t>
      </w:r>
    </w:p>
    <w:p w:rsidR="00A9411C" w:rsidRPr="00E9388C" w:rsidRDefault="00A9411C" w:rsidP="00A9411C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bookmarkStart w:id="32" w:name="_Toc370824788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表字段组合中出现比较多的表字段放在前面</w:t>
      </w:r>
      <w:bookmarkEnd w:id="32"/>
      <w:r w:rsidR="00DA2DB2">
        <w:rPr>
          <w:rStyle w:val="3Char"/>
          <w:rFonts w:cs="宋体" w:hint="eastAsia"/>
          <w:kern w:val="2"/>
          <w:sz w:val="28"/>
          <w:szCs w:val="28"/>
          <w:lang w:eastAsia="zh-CN"/>
        </w:rPr>
        <w:t>。</w:t>
      </w:r>
    </w:p>
    <w:p w:rsidR="00A9411C" w:rsidRPr="00E9388C" w:rsidRDefault="00A9411C" w:rsidP="00A9411C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方便综合评估索引，缓解因为索引过多导致的增删改的一些性能问题。</w:t>
      </w:r>
    </w:p>
    <w:p w:rsidR="00A9411C" w:rsidRPr="00E9388C" w:rsidRDefault="00A9411C" w:rsidP="00A9411C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bookmarkStart w:id="33" w:name="_Toc370824789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表字段</w:t>
      </w:r>
      <w:r w:rsidRPr="001A028D">
        <w:rPr>
          <w:rStyle w:val="3Char"/>
          <w:rFonts w:cs="宋体" w:hint="eastAsia"/>
          <w:kern w:val="2"/>
          <w:sz w:val="28"/>
          <w:szCs w:val="28"/>
          <w:highlight w:val="green"/>
          <w:lang w:eastAsia="zh-CN"/>
        </w:rPr>
        <w:t>不能有表达式或是函数</w:t>
      </w:r>
      <w:bookmarkEnd w:id="33"/>
    </w:p>
    <w:p w:rsidR="00A9411C" w:rsidRPr="00E9388C" w:rsidRDefault="00A9411C" w:rsidP="00A9411C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如：where abs(列)&gt;3或where 列*10&gt;100</w:t>
      </w:r>
    </w:p>
    <w:p w:rsidR="00A9411C" w:rsidRPr="00E9388C" w:rsidRDefault="00A9411C" w:rsidP="00A9411C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bookmarkStart w:id="34" w:name="_Toc370824790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注意表字段的类型，</w:t>
      </w:r>
      <w:r w:rsidRPr="001A028D">
        <w:rPr>
          <w:rStyle w:val="3Char"/>
          <w:rFonts w:cs="宋体" w:hint="eastAsia"/>
          <w:kern w:val="2"/>
          <w:sz w:val="28"/>
          <w:szCs w:val="28"/>
          <w:highlight w:val="green"/>
          <w:lang w:eastAsia="zh-CN"/>
        </w:rPr>
        <w:t>避免表字段的隐示转换</w:t>
      </w:r>
      <w:bookmarkEnd w:id="34"/>
    </w:p>
    <w:p w:rsidR="00A9411C" w:rsidRPr="00E9388C" w:rsidRDefault="00A9411C" w:rsidP="00A9411C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比如：列为</w:t>
      </w:r>
      <w:proofErr w:type="spellStart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int</w:t>
      </w:r>
      <w:proofErr w:type="spellEnd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，如果where 列=</w:t>
      </w:r>
      <w:proofErr w:type="gramStart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’</w:t>
      </w:r>
      <w:proofErr w:type="gramEnd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1</w:t>
      </w:r>
      <w:proofErr w:type="gramStart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’</w:t>
      </w:r>
      <w:proofErr w:type="gramEnd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，则会出现转换。</w:t>
      </w:r>
    </w:p>
    <w:p w:rsidR="00A9411C" w:rsidRDefault="00BE5560" w:rsidP="00BE5560">
      <w:pPr>
        <w:pStyle w:val="a9"/>
        <w:numPr>
          <w:ilvl w:val="0"/>
          <w:numId w:val="5"/>
        </w:numPr>
        <w:ind w:firstLineChars="0"/>
        <w:rPr>
          <w:ins w:id="35" w:author="m" w:date="2015-06-26T14:41:00Z"/>
          <w:rStyle w:val="3Char"/>
          <w:rFonts w:cs="宋体" w:hint="eastAsia"/>
          <w:kern w:val="2"/>
          <w:sz w:val="28"/>
          <w:szCs w:val="28"/>
          <w:lang w:eastAsia="zh-CN"/>
        </w:rPr>
      </w:pPr>
      <w:bookmarkStart w:id="36" w:name="_Toc370824798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考虑使用</w:t>
      </w: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LIMIT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 xml:space="preserve"> N，少用</w:t>
      </w: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LIMIT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 xml:space="preserve"> M,N，特别是大表，或M比较大的时候</w:t>
      </w:r>
      <w:bookmarkEnd w:id="36"/>
      <w:r>
        <w:rPr>
          <w:rStyle w:val="3Char"/>
          <w:rFonts w:cs="宋体" w:hint="eastAsia"/>
          <w:kern w:val="2"/>
          <w:sz w:val="28"/>
          <w:szCs w:val="28"/>
          <w:lang w:eastAsia="zh-CN"/>
        </w:rPr>
        <w:t>。</w:t>
      </w:r>
    </w:p>
    <w:p w:rsidR="00F06BCC" w:rsidRPr="00F06BCC" w:rsidDel="00E51B26" w:rsidRDefault="00F06BCC" w:rsidP="00F06BCC">
      <w:pPr>
        <w:pStyle w:val="a9"/>
        <w:widowControl/>
        <w:numPr>
          <w:ilvl w:val="0"/>
          <w:numId w:val="5"/>
        </w:numPr>
        <w:spacing w:before="100" w:beforeAutospacing="1" w:after="100" w:afterAutospacing="1" w:line="360" w:lineRule="auto"/>
        <w:ind w:firstLineChars="0"/>
        <w:jc w:val="left"/>
        <w:rPr>
          <w:del w:id="37" w:author="m" w:date="2015-06-26T14:41:00Z"/>
          <w:rStyle w:val="3Char"/>
          <w:rFonts w:cs="宋体"/>
          <w:kern w:val="2"/>
          <w:sz w:val="28"/>
          <w:szCs w:val="28"/>
          <w:lang w:eastAsia="zh-CN"/>
          <w:rPrChange w:id="38" w:author="m" w:date="2015-06-26T14:41:00Z">
            <w:rPr>
              <w:del w:id="39" w:author="m" w:date="2015-06-26T14:41:00Z"/>
              <w:rStyle w:val="3Char"/>
              <w:rFonts w:cs="宋体"/>
              <w:kern w:val="2"/>
              <w:sz w:val="28"/>
              <w:szCs w:val="28"/>
              <w:lang w:eastAsia="zh-CN"/>
            </w:rPr>
          </w:rPrChange>
        </w:rPr>
        <w:pPrChange w:id="40" w:author="m" w:date="2015-06-26T14:41:00Z">
          <w:pPr>
            <w:pStyle w:val="a9"/>
            <w:numPr>
              <w:numId w:val="5"/>
            </w:numPr>
            <w:ind w:left="420" w:firstLineChars="0" w:hanging="420"/>
          </w:pPr>
        </w:pPrChange>
      </w:pPr>
    </w:p>
    <w:p w:rsidR="00283907" w:rsidRPr="0053677A" w:rsidRDefault="00283907" w:rsidP="00283907">
      <w:pPr>
        <w:pStyle w:val="3"/>
        <w:rPr>
          <w:rStyle w:val="2Char"/>
          <w:rFonts w:ascii="Times New Roman" w:hAnsi="Times New Roman"/>
          <w:b w:val="0"/>
          <w:sz w:val="30"/>
          <w:szCs w:val="30"/>
          <w:lang w:eastAsia="zh-CN"/>
        </w:rPr>
      </w:pPr>
      <w:bookmarkStart w:id="41" w:name="_GoBack"/>
      <w:bookmarkEnd w:id="41"/>
      <w:r>
        <w:rPr>
          <w:rStyle w:val="2Char"/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Pr="0053677A">
        <w:rPr>
          <w:rStyle w:val="2Char"/>
          <w:rFonts w:ascii="Times New Roman" w:hAnsi="Times New Roman" w:hint="eastAsia"/>
          <w:b w:val="0"/>
          <w:sz w:val="30"/>
          <w:szCs w:val="30"/>
        </w:rPr>
        <w:t>.</w:t>
      </w:r>
      <w:r>
        <w:rPr>
          <w:rStyle w:val="2Char"/>
          <w:rFonts w:ascii="Times New Roman" w:hAnsi="Times New Roman" w:hint="eastAsia"/>
          <w:b w:val="0"/>
          <w:sz w:val="30"/>
          <w:szCs w:val="30"/>
          <w:lang w:eastAsia="zh-CN"/>
        </w:rPr>
        <w:t>3</w:t>
      </w:r>
      <w:r w:rsidRPr="0053677A">
        <w:rPr>
          <w:rStyle w:val="2Char"/>
          <w:rFonts w:ascii="Times New Roman" w:hAnsi="Times New Roman" w:hint="eastAsia"/>
          <w:b w:val="0"/>
          <w:sz w:val="30"/>
          <w:szCs w:val="30"/>
        </w:rPr>
        <w:t>.</w:t>
      </w:r>
      <w:r>
        <w:rPr>
          <w:rStyle w:val="2Char"/>
          <w:rFonts w:ascii="Times New Roman" w:hAnsi="Times New Roman" w:hint="eastAsia"/>
          <w:b w:val="0"/>
          <w:sz w:val="30"/>
          <w:szCs w:val="30"/>
          <w:lang w:eastAsia="zh-CN"/>
        </w:rPr>
        <w:t xml:space="preserve"> </w:t>
      </w:r>
      <w:r>
        <w:rPr>
          <w:rStyle w:val="2Char"/>
          <w:rFonts w:ascii="Times New Roman" w:hAnsi="Times New Roman" w:hint="eastAsia"/>
          <w:b w:val="0"/>
          <w:sz w:val="30"/>
          <w:szCs w:val="30"/>
          <w:lang w:eastAsia="zh-CN"/>
        </w:rPr>
        <w:t>表关联</w:t>
      </w:r>
      <w:r w:rsidR="009E5BB4">
        <w:rPr>
          <w:rStyle w:val="2Char"/>
          <w:rFonts w:ascii="Times New Roman" w:hAnsi="Times New Roman" w:hint="eastAsia"/>
          <w:b w:val="0"/>
          <w:sz w:val="30"/>
          <w:szCs w:val="30"/>
          <w:lang w:eastAsia="zh-CN"/>
        </w:rPr>
        <w:t>、子查询</w:t>
      </w:r>
    </w:p>
    <w:p w:rsidR="00166FF4" w:rsidRDefault="00166FF4" w:rsidP="00166FF4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bookmarkStart w:id="42" w:name="_Toc370824803"/>
      <w:bookmarkStart w:id="43" w:name="_Toc370824781"/>
      <w:r w:rsidRPr="001A028D">
        <w:rPr>
          <w:rStyle w:val="3Char"/>
          <w:rFonts w:cs="宋体" w:hint="eastAsia"/>
          <w:kern w:val="2"/>
          <w:sz w:val="28"/>
          <w:szCs w:val="28"/>
          <w:highlight w:val="green"/>
          <w:lang w:eastAsia="zh-CN"/>
        </w:rPr>
        <w:t>避免使用</w:t>
      </w:r>
      <w:bookmarkEnd w:id="42"/>
      <w:r w:rsidR="001A028D" w:rsidRPr="001A028D">
        <w:rPr>
          <w:rStyle w:val="3Char"/>
          <w:rFonts w:cs="宋体" w:hint="eastAsia"/>
          <w:kern w:val="2"/>
          <w:sz w:val="28"/>
          <w:szCs w:val="28"/>
          <w:highlight w:val="green"/>
          <w:lang w:eastAsia="zh-CN"/>
        </w:rPr>
        <w:t>表关联</w:t>
      </w: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，MySQL处理表关联效率较低。</w:t>
      </w:r>
    </w:p>
    <w:p w:rsidR="00C05FC0" w:rsidRPr="001B1B15" w:rsidRDefault="00C05FC0" w:rsidP="00C05FC0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多表联接查询时，关联字段类型尽量一致，并且都要有索引。</w:t>
      </w:r>
    </w:p>
    <w:p w:rsidR="00C05FC0" w:rsidRPr="002820FE" w:rsidRDefault="00C05FC0" w:rsidP="00C05FC0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r w:rsidRPr="002820FE">
        <w:rPr>
          <w:rStyle w:val="3Char"/>
          <w:rFonts w:cs="宋体" w:hint="eastAsia"/>
          <w:kern w:val="2"/>
          <w:sz w:val="28"/>
          <w:szCs w:val="28"/>
          <w:lang w:eastAsia="zh-CN"/>
        </w:rPr>
        <w:t>多表连接查询时，把结果集小的表（注意，这里是指过滤后的结果集，不一定</w:t>
      </w:r>
      <w:proofErr w:type="gramStart"/>
      <w:r w:rsidRPr="002820FE">
        <w:rPr>
          <w:rStyle w:val="3Char"/>
          <w:rFonts w:cs="宋体" w:hint="eastAsia"/>
          <w:kern w:val="2"/>
          <w:sz w:val="28"/>
          <w:szCs w:val="28"/>
          <w:lang w:eastAsia="zh-CN"/>
        </w:rPr>
        <w:t>是全表数据</w:t>
      </w:r>
      <w:proofErr w:type="gramEnd"/>
      <w:r w:rsidRPr="002820FE">
        <w:rPr>
          <w:rStyle w:val="3Char"/>
          <w:rFonts w:cs="宋体" w:hint="eastAsia"/>
          <w:kern w:val="2"/>
          <w:sz w:val="28"/>
          <w:szCs w:val="28"/>
          <w:lang w:eastAsia="zh-CN"/>
        </w:rPr>
        <w:t>量小的）作为驱动表；</w:t>
      </w:r>
    </w:p>
    <w:p w:rsidR="00C05FC0" w:rsidRPr="00C05FC0" w:rsidRDefault="00C05FC0" w:rsidP="00C05FC0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r w:rsidRPr="00210ABB">
        <w:rPr>
          <w:rStyle w:val="3Char"/>
          <w:rFonts w:cs="宋体" w:hint="eastAsia"/>
          <w:kern w:val="2"/>
          <w:sz w:val="28"/>
          <w:szCs w:val="28"/>
          <w:lang w:eastAsia="zh-CN"/>
        </w:rPr>
        <w:t>多表联接</w:t>
      </w: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并且有排序时，排序字段必须是驱动表里的，否则排序</w:t>
      </w:r>
      <w:proofErr w:type="gramStart"/>
      <w:r>
        <w:rPr>
          <w:rStyle w:val="3Char"/>
          <w:rFonts w:cs="宋体" w:hint="eastAsia"/>
          <w:kern w:val="2"/>
          <w:sz w:val="28"/>
          <w:szCs w:val="28"/>
          <w:lang w:eastAsia="zh-CN"/>
        </w:rPr>
        <w:t>列无法</w:t>
      </w:r>
      <w:proofErr w:type="gramEnd"/>
      <w:r>
        <w:rPr>
          <w:rStyle w:val="3Char"/>
          <w:rFonts w:cs="宋体" w:hint="eastAsia"/>
          <w:kern w:val="2"/>
          <w:sz w:val="28"/>
          <w:szCs w:val="28"/>
          <w:lang w:eastAsia="zh-CN"/>
        </w:rPr>
        <w:t>用到索引。</w:t>
      </w:r>
    </w:p>
    <w:p w:rsidR="004A48C4" w:rsidRPr="007A0A8F" w:rsidRDefault="004A48C4" w:rsidP="007A0A8F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r w:rsidRPr="007A0A8F">
        <w:rPr>
          <w:rStyle w:val="3Char"/>
          <w:rFonts w:cs="宋体" w:hint="eastAsia"/>
          <w:kern w:val="2"/>
          <w:sz w:val="28"/>
          <w:szCs w:val="28"/>
          <w:lang w:eastAsia="zh-CN"/>
        </w:rPr>
        <w:t>常数表优先，字典表或小表其次，大表最后</w:t>
      </w:r>
      <w:bookmarkEnd w:id="43"/>
    </w:p>
    <w:p w:rsidR="007A0A8F" w:rsidRDefault="007A0A8F" w:rsidP="007A0A8F">
      <w:pPr>
        <w:pStyle w:val="a9"/>
        <w:numPr>
          <w:ilvl w:val="0"/>
          <w:numId w:val="6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常数表</w:t>
      </w:r>
    </w:p>
    <w:p w:rsidR="007A0A8F" w:rsidRDefault="007A0A8F" w:rsidP="007A0A8F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proofErr w:type="gramStart"/>
      <w:r>
        <w:rPr>
          <w:rStyle w:val="3Char"/>
          <w:rFonts w:cs="宋体" w:hint="eastAsia"/>
          <w:kern w:val="2"/>
          <w:sz w:val="28"/>
          <w:szCs w:val="28"/>
          <w:lang w:eastAsia="zh-CN"/>
        </w:rPr>
        <w:t>指</w:t>
      </w:r>
      <w:r w:rsidR="004A48C4" w:rsidRPr="007A0A8F">
        <w:rPr>
          <w:rStyle w:val="3Char"/>
          <w:rFonts w:cs="宋体" w:hint="eastAsia"/>
          <w:kern w:val="2"/>
          <w:sz w:val="28"/>
          <w:szCs w:val="28"/>
          <w:lang w:eastAsia="zh-CN"/>
        </w:rPr>
        <w:t>空表</w:t>
      </w:r>
      <w:proofErr w:type="gramEnd"/>
      <w:r w:rsidR="004A48C4" w:rsidRPr="007A0A8F">
        <w:rPr>
          <w:rStyle w:val="3Char"/>
          <w:rFonts w:cs="宋体" w:hint="eastAsia"/>
          <w:kern w:val="2"/>
          <w:sz w:val="28"/>
          <w:szCs w:val="28"/>
          <w:lang w:eastAsia="zh-CN"/>
        </w:rPr>
        <w:t>或只有1行的表。与在一个PRIMARY KEY或UNIQUE索引的WHERE子句一起使用的表。</w:t>
      </w:r>
    </w:p>
    <w:p w:rsidR="004A48C4" w:rsidRPr="007A0A8F" w:rsidRDefault="004A48C4" w:rsidP="007A0A8F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r w:rsidRPr="007A0A8F">
        <w:rPr>
          <w:rStyle w:val="3Char"/>
          <w:rFonts w:cs="宋体" w:hint="eastAsia"/>
          <w:kern w:val="2"/>
          <w:sz w:val="28"/>
          <w:szCs w:val="28"/>
          <w:lang w:eastAsia="zh-CN"/>
        </w:rPr>
        <w:lastRenderedPageBreak/>
        <w:t>如：</w:t>
      </w:r>
    </w:p>
    <w:p w:rsidR="004A48C4" w:rsidRPr="007A0A8F" w:rsidRDefault="004A48C4" w:rsidP="007A0A8F">
      <w:pPr>
        <w:ind w:firstLine="420"/>
        <w:rPr>
          <w:rStyle w:val="3Char"/>
          <w:rFonts w:cs="宋体"/>
          <w:kern w:val="2"/>
          <w:sz w:val="28"/>
          <w:szCs w:val="28"/>
          <w:lang w:eastAsia="zh-CN"/>
        </w:rPr>
      </w:pPr>
      <w:r w:rsidRPr="007A0A8F">
        <w:rPr>
          <w:rStyle w:val="3Char"/>
          <w:rFonts w:cs="宋体"/>
          <w:kern w:val="2"/>
          <w:sz w:val="28"/>
          <w:szCs w:val="28"/>
          <w:lang w:eastAsia="zh-CN"/>
        </w:rPr>
        <w:t xml:space="preserve">SELECT * FROM t WHERE </w:t>
      </w:r>
      <w:proofErr w:type="spellStart"/>
      <w:r w:rsidRPr="007A0A8F">
        <w:rPr>
          <w:rStyle w:val="3Char"/>
          <w:rFonts w:cs="宋体"/>
          <w:kern w:val="2"/>
          <w:sz w:val="28"/>
          <w:szCs w:val="28"/>
          <w:lang w:eastAsia="zh-CN"/>
        </w:rPr>
        <w:t>primary_key</w:t>
      </w:r>
      <w:proofErr w:type="spellEnd"/>
      <w:r w:rsidRPr="007A0A8F">
        <w:rPr>
          <w:rStyle w:val="3Char"/>
          <w:rFonts w:cs="宋体"/>
          <w:kern w:val="2"/>
          <w:sz w:val="28"/>
          <w:szCs w:val="28"/>
          <w:lang w:eastAsia="zh-CN"/>
        </w:rPr>
        <w:t>=1;</w:t>
      </w:r>
    </w:p>
    <w:p w:rsidR="007A0A8F" w:rsidRDefault="004A48C4" w:rsidP="007A0A8F">
      <w:pPr>
        <w:ind w:firstLine="420"/>
        <w:rPr>
          <w:rStyle w:val="3Char"/>
          <w:rFonts w:cs="宋体"/>
          <w:kern w:val="2"/>
          <w:sz w:val="28"/>
          <w:szCs w:val="28"/>
          <w:lang w:eastAsia="zh-CN"/>
        </w:rPr>
      </w:pPr>
      <w:r w:rsidRPr="007A0A8F">
        <w:rPr>
          <w:rStyle w:val="3Char"/>
          <w:rFonts w:cs="宋体"/>
          <w:kern w:val="2"/>
          <w:sz w:val="28"/>
          <w:szCs w:val="28"/>
          <w:lang w:eastAsia="zh-CN"/>
        </w:rPr>
        <w:t>SELECT * FROM t1</w:t>
      </w:r>
      <w:proofErr w:type="gramStart"/>
      <w:r w:rsidRPr="007A0A8F">
        <w:rPr>
          <w:rStyle w:val="3Char"/>
          <w:rFonts w:cs="宋体"/>
          <w:kern w:val="2"/>
          <w:sz w:val="28"/>
          <w:szCs w:val="28"/>
          <w:lang w:eastAsia="zh-CN"/>
        </w:rPr>
        <w:t>,t2</w:t>
      </w:r>
      <w:proofErr w:type="gramEnd"/>
      <w:r w:rsidRPr="007A0A8F">
        <w:rPr>
          <w:rStyle w:val="3Char"/>
          <w:rFonts w:cs="宋体"/>
          <w:kern w:val="2"/>
          <w:sz w:val="28"/>
          <w:szCs w:val="28"/>
          <w:lang w:eastAsia="zh-CN"/>
        </w:rPr>
        <w:t xml:space="preserve"> </w:t>
      </w:r>
    </w:p>
    <w:p w:rsidR="004A48C4" w:rsidRPr="007A0A8F" w:rsidRDefault="004A48C4" w:rsidP="007A0A8F">
      <w:pPr>
        <w:ind w:firstLine="420"/>
        <w:rPr>
          <w:rStyle w:val="3Char"/>
          <w:rFonts w:cs="宋体"/>
          <w:kern w:val="2"/>
          <w:sz w:val="28"/>
          <w:szCs w:val="28"/>
          <w:lang w:eastAsia="zh-CN"/>
        </w:rPr>
      </w:pPr>
      <w:r w:rsidRPr="007A0A8F">
        <w:rPr>
          <w:rStyle w:val="3Char"/>
          <w:rFonts w:cs="宋体"/>
          <w:kern w:val="2"/>
          <w:sz w:val="28"/>
          <w:szCs w:val="28"/>
          <w:lang w:eastAsia="zh-CN"/>
        </w:rPr>
        <w:t>WHERE t1.primary_key=1 AND t2.primary_key=t1.id;</w:t>
      </w:r>
    </w:p>
    <w:p w:rsidR="007A0A8F" w:rsidRDefault="007A0A8F" w:rsidP="007A0A8F">
      <w:pPr>
        <w:pStyle w:val="a9"/>
        <w:numPr>
          <w:ilvl w:val="0"/>
          <w:numId w:val="6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字典表</w:t>
      </w:r>
    </w:p>
    <w:p w:rsidR="004A48C4" w:rsidRDefault="007A0A8F" w:rsidP="007A0A8F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指</w:t>
      </w:r>
      <w:r w:rsidR="004A48C4" w:rsidRPr="007A0A8F">
        <w:rPr>
          <w:rStyle w:val="3Char"/>
          <w:rFonts w:cs="宋体" w:hint="eastAsia"/>
          <w:kern w:val="2"/>
          <w:sz w:val="28"/>
          <w:szCs w:val="28"/>
          <w:lang w:eastAsia="zh-CN"/>
        </w:rPr>
        <w:t>小数量的行。如：自定义的自增字段表，而不使用MySQL的AUTO_INCREMENT。</w:t>
      </w:r>
    </w:p>
    <w:p w:rsidR="009E5BB4" w:rsidRPr="00AB403C" w:rsidRDefault="009E5BB4" w:rsidP="009E5BB4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r w:rsidRPr="00AB403C">
        <w:rPr>
          <w:rStyle w:val="3Char"/>
          <w:rFonts w:cs="宋体" w:hint="eastAsia"/>
          <w:kern w:val="2"/>
          <w:sz w:val="28"/>
          <w:szCs w:val="28"/>
          <w:lang w:eastAsia="zh-CN"/>
        </w:rPr>
        <w:t>通常情况下，子查询的性能比较差，建议改造成JOIN</w:t>
      </w: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写法。</w:t>
      </w:r>
    </w:p>
    <w:p w:rsidR="00A9411C" w:rsidRPr="009E5BB4" w:rsidRDefault="00A9411C" w:rsidP="007A0A8F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</w:p>
    <w:p w:rsidR="00DB2172" w:rsidRPr="0053677A" w:rsidRDefault="00DB2172" w:rsidP="00DB2172">
      <w:pPr>
        <w:pStyle w:val="3"/>
        <w:rPr>
          <w:rStyle w:val="2Char"/>
          <w:rFonts w:ascii="Times New Roman" w:hAnsi="Times New Roman"/>
          <w:b w:val="0"/>
          <w:sz w:val="30"/>
          <w:szCs w:val="30"/>
          <w:lang w:eastAsia="zh-CN"/>
        </w:rPr>
      </w:pPr>
      <w:r>
        <w:rPr>
          <w:rStyle w:val="2Char"/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Pr="0053677A">
        <w:rPr>
          <w:rStyle w:val="2Char"/>
          <w:rFonts w:ascii="Times New Roman" w:hAnsi="Times New Roman" w:hint="eastAsia"/>
          <w:b w:val="0"/>
          <w:sz w:val="30"/>
          <w:szCs w:val="30"/>
        </w:rPr>
        <w:t>.</w:t>
      </w:r>
      <w:r>
        <w:rPr>
          <w:rStyle w:val="2Char"/>
          <w:rFonts w:ascii="Times New Roman" w:hAnsi="Times New Roman" w:hint="eastAsia"/>
          <w:b w:val="0"/>
          <w:sz w:val="30"/>
          <w:szCs w:val="30"/>
          <w:lang w:eastAsia="zh-CN"/>
        </w:rPr>
        <w:t>4</w:t>
      </w:r>
      <w:r w:rsidRPr="0053677A">
        <w:rPr>
          <w:rStyle w:val="2Char"/>
          <w:rFonts w:ascii="Times New Roman" w:hAnsi="Times New Roman" w:hint="eastAsia"/>
          <w:b w:val="0"/>
          <w:sz w:val="30"/>
          <w:szCs w:val="30"/>
        </w:rPr>
        <w:t>.</w:t>
      </w:r>
      <w:r>
        <w:rPr>
          <w:rStyle w:val="2Char"/>
          <w:rFonts w:ascii="Times New Roman" w:hAnsi="Times New Roman" w:hint="eastAsia"/>
          <w:b w:val="0"/>
          <w:sz w:val="30"/>
          <w:szCs w:val="30"/>
          <w:lang w:eastAsia="zh-CN"/>
        </w:rPr>
        <w:t xml:space="preserve"> </w:t>
      </w:r>
      <w:r>
        <w:rPr>
          <w:rStyle w:val="2Char"/>
          <w:rFonts w:ascii="Times New Roman" w:hAnsi="Times New Roman" w:hint="eastAsia"/>
          <w:b w:val="0"/>
          <w:sz w:val="30"/>
          <w:szCs w:val="30"/>
          <w:lang w:eastAsia="zh-CN"/>
        </w:rPr>
        <w:t>排序</w:t>
      </w:r>
      <w:r w:rsidR="00BE5560">
        <w:rPr>
          <w:rStyle w:val="2Char"/>
          <w:rFonts w:ascii="Times New Roman" w:hAnsi="Times New Roman" w:hint="eastAsia"/>
          <w:b w:val="0"/>
          <w:sz w:val="30"/>
          <w:szCs w:val="30"/>
          <w:lang w:eastAsia="zh-CN"/>
        </w:rPr>
        <w:t>、</w:t>
      </w:r>
      <w:r w:rsidR="005D20B1">
        <w:rPr>
          <w:rStyle w:val="2Char"/>
          <w:rFonts w:ascii="Times New Roman" w:hAnsi="Times New Roman" w:hint="eastAsia"/>
          <w:b w:val="0"/>
          <w:sz w:val="30"/>
          <w:szCs w:val="30"/>
          <w:lang w:eastAsia="zh-CN"/>
        </w:rPr>
        <w:t>分组</w:t>
      </w:r>
      <w:r w:rsidR="00BE5560">
        <w:rPr>
          <w:rStyle w:val="2Char"/>
          <w:rFonts w:ascii="Times New Roman" w:hAnsi="Times New Roman" w:hint="eastAsia"/>
          <w:b w:val="0"/>
          <w:sz w:val="30"/>
          <w:szCs w:val="30"/>
          <w:lang w:eastAsia="zh-CN"/>
        </w:rPr>
        <w:t>、集合</w:t>
      </w:r>
    </w:p>
    <w:p w:rsidR="004A48C4" w:rsidRPr="00DC470A" w:rsidRDefault="004A48C4" w:rsidP="00E9388C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highlight w:val="green"/>
          <w:lang w:eastAsia="zh-CN"/>
        </w:rPr>
      </w:pPr>
      <w:bookmarkStart w:id="44" w:name="_Toc370824782"/>
      <w:r w:rsidRPr="00DC470A">
        <w:rPr>
          <w:rStyle w:val="3Char"/>
          <w:rFonts w:cs="宋体" w:hint="eastAsia"/>
          <w:kern w:val="2"/>
          <w:sz w:val="28"/>
          <w:szCs w:val="28"/>
          <w:highlight w:val="green"/>
          <w:lang w:eastAsia="zh-CN"/>
        </w:rPr>
        <w:t>减少或避免临时表</w:t>
      </w:r>
      <w:bookmarkEnd w:id="44"/>
    </w:p>
    <w:p w:rsidR="004A48C4" w:rsidRDefault="004A48C4" w:rsidP="00E9388C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如果有一个ORDER BY子句和不同的GROUP BY子句，或如果ORDER BY或GROUP BY包含联接队列中的第一个表之外的其它表的列，则创建一个临时表。</w:t>
      </w:r>
    </w:p>
    <w:p w:rsidR="00A069DB" w:rsidRPr="00A069DB" w:rsidRDefault="00A069DB" w:rsidP="00A069DB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r w:rsidRPr="00A069DB">
        <w:rPr>
          <w:rStyle w:val="3Char"/>
          <w:rFonts w:cs="宋体" w:hint="eastAsia"/>
          <w:kern w:val="2"/>
          <w:sz w:val="28"/>
          <w:szCs w:val="28"/>
          <w:lang w:eastAsia="zh-CN"/>
        </w:rPr>
        <w:t>尽可能</w:t>
      </w:r>
      <w:r w:rsidRPr="00DC470A">
        <w:rPr>
          <w:rStyle w:val="3Char"/>
          <w:rFonts w:cs="宋体" w:hint="eastAsia"/>
          <w:kern w:val="2"/>
          <w:sz w:val="28"/>
          <w:szCs w:val="28"/>
          <w:highlight w:val="green"/>
          <w:lang w:eastAsia="zh-CN"/>
        </w:rPr>
        <w:t>在索引中完成排序</w:t>
      </w:r>
    </w:p>
    <w:p w:rsidR="00A069DB" w:rsidRPr="00A069DB" w:rsidRDefault="00A069DB" w:rsidP="00A069DB">
      <w:pPr>
        <w:autoSpaceDE w:val="0"/>
        <w:autoSpaceDN w:val="0"/>
        <w:adjustRightInd w:val="0"/>
        <w:spacing w:line="360" w:lineRule="auto"/>
        <w:jc w:val="left"/>
        <w:rPr>
          <w:rStyle w:val="3Char"/>
          <w:rFonts w:cs="宋体"/>
          <w:kern w:val="2"/>
          <w:sz w:val="28"/>
          <w:szCs w:val="28"/>
          <w:lang w:eastAsia="zh-CN"/>
        </w:rPr>
      </w:pPr>
      <w:r w:rsidRPr="00A069DB">
        <w:rPr>
          <w:rStyle w:val="3Char"/>
          <w:rFonts w:cs="宋体"/>
          <w:kern w:val="2"/>
          <w:sz w:val="28"/>
          <w:szCs w:val="28"/>
          <w:lang w:eastAsia="zh-CN"/>
        </w:rPr>
        <w:t xml:space="preserve">   </w:t>
      </w:r>
      <w:r w:rsidRPr="00A069DB">
        <w:rPr>
          <w:rStyle w:val="3Char"/>
          <w:rFonts w:cs="宋体" w:hint="eastAsia"/>
          <w:kern w:val="2"/>
          <w:sz w:val="28"/>
          <w:szCs w:val="28"/>
          <w:lang w:eastAsia="zh-CN"/>
        </w:rPr>
        <w:t>利用索引排序，主要是利用了索引的有序性。</w:t>
      </w:r>
    </w:p>
    <w:p w:rsidR="007758CF" w:rsidRDefault="007758CF" w:rsidP="007758CF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bookmarkStart w:id="45" w:name="_Toc370824799"/>
      <w:r w:rsidRPr="00DC470A">
        <w:rPr>
          <w:rStyle w:val="3Char"/>
          <w:rFonts w:cs="宋体" w:hint="eastAsia"/>
          <w:kern w:val="2"/>
          <w:sz w:val="28"/>
          <w:szCs w:val="28"/>
          <w:highlight w:val="green"/>
          <w:lang w:eastAsia="zh-CN"/>
        </w:rPr>
        <w:t>减少或避免排序</w:t>
      </w:r>
    </w:p>
    <w:p w:rsidR="007758CF" w:rsidRPr="007758CF" w:rsidRDefault="007758CF" w:rsidP="007758CF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如：GROUP BY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语句中如果不需要排序，可以增加</w:t>
      </w:r>
      <w:bookmarkEnd w:id="45"/>
      <w:r>
        <w:rPr>
          <w:rStyle w:val="3Char"/>
          <w:rFonts w:cs="宋体" w:hint="eastAsia"/>
          <w:kern w:val="2"/>
          <w:sz w:val="28"/>
          <w:szCs w:val="28"/>
          <w:lang w:eastAsia="zh-CN"/>
        </w:rPr>
        <w:t>ORDER BY NULL</w:t>
      </w:r>
    </w:p>
    <w:p w:rsidR="004A48C4" w:rsidRPr="0085275C" w:rsidRDefault="004A48C4" w:rsidP="0085275C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bookmarkStart w:id="46" w:name="_Toc370824791"/>
      <w:r w:rsidRPr="0085275C">
        <w:rPr>
          <w:rStyle w:val="3Char"/>
          <w:rFonts w:cs="宋体" w:hint="eastAsia"/>
          <w:kern w:val="2"/>
          <w:sz w:val="28"/>
          <w:szCs w:val="28"/>
          <w:lang w:eastAsia="zh-CN"/>
        </w:rPr>
        <w:t>考虑使用</w:t>
      </w:r>
      <w:r w:rsidR="0085275C" w:rsidRPr="0085275C">
        <w:rPr>
          <w:rStyle w:val="3Char"/>
          <w:rFonts w:cs="宋体" w:hint="eastAsia"/>
          <w:kern w:val="2"/>
          <w:sz w:val="28"/>
          <w:szCs w:val="28"/>
          <w:lang w:eastAsia="zh-CN"/>
        </w:rPr>
        <w:t>UNION ALL</w:t>
      </w:r>
      <w:r w:rsidRPr="0085275C">
        <w:rPr>
          <w:rStyle w:val="3Char"/>
          <w:rFonts w:cs="宋体" w:hint="eastAsia"/>
          <w:kern w:val="2"/>
          <w:sz w:val="28"/>
          <w:szCs w:val="28"/>
          <w:lang w:eastAsia="zh-CN"/>
        </w:rPr>
        <w:t>，少使用</w:t>
      </w:r>
      <w:r w:rsidR="0085275C" w:rsidRPr="0085275C">
        <w:rPr>
          <w:rStyle w:val="3Char"/>
          <w:rFonts w:cs="宋体" w:hint="eastAsia"/>
          <w:kern w:val="2"/>
          <w:sz w:val="28"/>
          <w:szCs w:val="28"/>
          <w:lang w:eastAsia="zh-CN"/>
        </w:rPr>
        <w:t>UNION</w:t>
      </w:r>
      <w:r w:rsidRPr="0085275C">
        <w:rPr>
          <w:rStyle w:val="3Char"/>
          <w:rFonts w:cs="宋体" w:hint="eastAsia"/>
          <w:kern w:val="2"/>
          <w:sz w:val="28"/>
          <w:szCs w:val="28"/>
          <w:lang w:eastAsia="zh-CN"/>
        </w:rPr>
        <w:t>，</w:t>
      </w:r>
      <w:r w:rsidR="0085275C" w:rsidRPr="0085275C">
        <w:rPr>
          <w:rStyle w:val="3Char"/>
          <w:rFonts w:cs="宋体" w:hint="eastAsia"/>
          <w:kern w:val="2"/>
          <w:sz w:val="28"/>
          <w:szCs w:val="28"/>
          <w:lang w:eastAsia="zh-CN"/>
        </w:rPr>
        <w:t>但</w:t>
      </w:r>
      <w:r w:rsidRPr="0085275C">
        <w:rPr>
          <w:rStyle w:val="3Char"/>
          <w:rFonts w:cs="宋体" w:hint="eastAsia"/>
          <w:kern w:val="2"/>
          <w:sz w:val="28"/>
          <w:szCs w:val="28"/>
          <w:lang w:eastAsia="zh-CN"/>
        </w:rPr>
        <w:t>注意考虑去重</w:t>
      </w:r>
      <w:bookmarkEnd w:id="46"/>
      <w:r w:rsidR="0085275C" w:rsidRPr="0085275C">
        <w:rPr>
          <w:rStyle w:val="3Char"/>
          <w:rFonts w:cs="宋体" w:hint="eastAsia"/>
          <w:kern w:val="2"/>
          <w:sz w:val="28"/>
          <w:szCs w:val="28"/>
          <w:lang w:eastAsia="zh-CN"/>
        </w:rPr>
        <w:t>。UNION ALL</w:t>
      </w:r>
      <w:r w:rsidRPr="0085275C">
        <w:rPr>
          <w:rStyle w:val="3Char"/>
          <w:rFonts w:cs="宋体" w:hint="eastAsia"/>
          <w:kern w:val="2"/>
          <w:sz w:val="28"/>
          <w:szCs w:val="28"/>
          <w:lang w:eastAsia="zh-CN"/>
        </w:rPr>
        <w:t>不去重，而少了排序操作，速度相对比</w:t>
      </w:r>
      <w:r w:rsidR="0085275C">
        <w:rPr>
          <w:rStyle w:val="3Char"/>
          <w:rFonts w:cs="宋体" w:hint="eastAsia"/>
          <w:kern w:val="2"/>
          <w:sz w:val="28"/>
          <w:szCs w:val="28"/>
          <w:lang w:eastAsia="zh-CN"/>
        </w:rPr>
        <w:t>UNION</w:t>
      </w:r>
      <w:r w:rsidRPr="0085275C">
        <w:rPr>
          <w:rStyle w:val="3Char"/>
          <w:rFonts w:cs="宋体" w:hint="eastAsia"/>
          <w:kern w:val="2"/>
          <w:sz w:val="28"/>
          <w:szCs w:val="28"/>
          <w:lang w:eastAsia="zh-CN"/>
        </w:rPr>
        <w:t>要快，如果没有去重的需求，优先使用</w:t>
      </w:r>
      <w:r w:rsidR="0085275C">
        <w:rPr>
          <w:rStyle w:val="3Char"/>
          <w:rFonts w:cs="宋体" w:hint="eastAsia"/>
          <w:kern w:val="2"/>
          <w:sz w:val="28"/>
          <w:szCs w:val="28"/>
          <w:lang w:eastAsia="zh-CN"/>
        </w:rPr>
        <w:t>UNION ALL</w:t>
      </w:r>
      <w:r w:rsidRPr="0085275C">
        <w:rPr>
          <w:rStyle w:val="3Char"/>
          <w:rFonts w:cs="宋体" w:hint="eastAsia"/>
          <w:kern w:val="2"/>
          <w:sz w:val="28"/>
          <w:szCs w:val="28"/>
          <w:lang w:eastAsia="zh-CN"/>
        </w:rPr>
        <w:t>。</w:t>
      </w:r>
    </w:p>
    <w:p w:rsidR="004A48C4" w:rsidRPr="00E9388C" w:rsidRDefault="004A48C4" w:rsidP="00E57D3E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bookmarkStart w:id="47" w:name="_Toc370824792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lastRenderedPageBreak/>
        <w:t>不同字段的值</w:t>
      </w:r>
      <w:r w:rsidR="00E57D3E">
        <w:rPr>
          <w:rStyle w:val="3Char"/>
          <w:rFonts w:cs="宋体" w:hint="eastAsia"/>
          <w:kern w:val="2"/>
          <w:sz w:val="28"/>
          <w:szCs w:val="28"/>
          <w:lang w:eastAsia="zh-CN"/>
        </w:rPr>
        <w:t>OR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或</w:t>
      </w:r>
      <w:r w:rsidR="00E57D3E">
        <w:rPr>
          <w:rStyle w:val="3Char"/>
          <w:rFonts w:cs="宋体" w:hint="eastAsia"/>
          <w:kern w:val="2"/>
          <w:sz w:val="28"/>
          <w:szCs w:val="28"/>
          <w:lang w:eastAsia="zh-CN"/>
        </w:rPr>
        <w:t>IN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大于等于3次，考虑用</w:t>
      </w:r>
      <w:r w:rsidR="00E57D3E">
        <w:rPr>
          <w:rStyle w:val="3Char"/>
          <w:rFonts w:cs="宋体" w:hint="eastAsia"/>
          <w:kern w:val="2"/>
          <w:sz w:val="28"/>
          <w:szCs w:val="28"/>
          <w:lang w:eastAsia="zh-CN"/>
        </w:rPr>
        <w:t>UNION ALL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替换；同一字段的值</w:t>
      </w:r>
      <w:r w:rsidR="00EB6F17">
        <w:rPr>
          <w:rStyle w:val="3Char"/>
          <w:rFonts w:cs="宋体" w:hint="eastAsia"/>
          <w:kern w:val="2"/>
          <w:sz w:val="28"/>
          <w:szCs w:val="28"/>
          <w:lang w:eastAsia="zh-CN"/>
        </w:rPr>
        <w:t>OR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用</w:t>
      </w:r>
      <w:r w:rsidR="00EB6F17">
        <w:rPr>
          <w:rStyle w:val="3Char"/>
          <w:rFonts w:cs="宋体" w:hint="eastAsia"/>
          <w:kern w:val="2"/>
          <w:sz w:val="28"/>
          <w:szCs w:val="28"/>
          <w:lang w:eastAsia="zh-CN"/>
        </w:rPr>
        <w:t>IN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替换</w:t>
      </w:r>
      <w:bookmarkEnd w:id="47"/>
      <w:r w:rsidR="00E57D3E">
        <w:rPr>
          <w:rStyle w:val="3Char"/>
          <w:rFonts w:cs="宋体" w:hint="eastAsia"/>
          <w:kern w:val="2"/>
          <w:sz w:val="28"/>
          <w:szCs w:val="28"/>
          <w:lang w:eastAsia="zh-CN"/>
        </w:rPr>
        <w:t>。</w:t>
      </w:r>
    </w:p>
    <w:p w:rsidR="00E57D3E" w:rsidRDefault="00E57D3E" w:rsidP="00E9388C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proofErr w:type="gramStart"/>
      <w:r>
        <w:rPr>
          <w:rStyle w:val="3Char"/>
          <w:rFonts w:cs="宋体" w:hint="eastAsia"/>
          <w:kern w:val="2"/>
          <w:sz w:val="28"/>
          <w:szCs w:val="28"/>
          <w:lang w:eastAsia="zh-CN"/>
        </w:rPr>
        <w:t>s</w:t>
      </w:r>
      <w:r w:rsidR="004A48C4" w:rsidRPr="00E9388C">
        <w:rPr>
          <w:rStyle w:val="3Char"/>
          <w:rFonts w:cs="宋体"/>
          <w:kern w:val="2"/>
          <w:sz w:val="28"/>
          <w:szCs w:val="28"/>
          <w:lang w:eastAsia="zh-CN"/>
        </w:rPr>
        <w:t>elect</w:t>
      </w:r>
      <w:proofErr w:type="gramEnd"/>
      <w:r w:rsidR="004A48C4" w:rsidRPr="00E9388C">
        <w:rPr>
          <w:rStyle w:val="3Char"/>
          <w:rFonts w:cs="宋体"/>
          <w:kern w:val="2"/>
          <w:sz w:val="28"/>
          <w:szCs w:val="28"/>
          <w:lang w:eastAsia="zh-CN"/>
        </w:rPr>
        <w:t xml:space="preserve"> * from </w:t>
      </w:r>
      <w:proofErr w:type="spellStart"/>
      <w:r w:rsidR="004A48C4" w:rsidRPr="00E9388C">
        <w:rPr>
          <w:rStyle w:val="3Char"/>
          <w:rFonts w:cs="宋体"/>
          <w:kern w:val="2"/>
          <w:sz w:val="28"/>
          <w:szCs w:val="28"/>
          <w:lang w:eastAsia="zh-CN"/>
        </w:rPr>
        <w:t>opp</w:t>
      </w:r>
      <w:proofErr w:type="spellEnd"/>
      <w:r w:rsidR="004A48C4" w:rsidRPr="00E9388C">
        <w:rPr>
          <w:rStyle w:val="3Char"/>
          <w:rFonts w:cs="宋体"/>
          <w:kern w:val="2"/>
          <w:sz w:val="28"/>
          <w:szCs w:val="28"/>
          <w:lang w:eastAsia="zh-CN"/>
        </w:rPr>
        <w:t xml:space="preserve"> </w:t>
      </w:r>
    </w:p>
    <w:p w:rsidR="004A48C4" w:rsidRPr="00E9388C" w:rsidRDefault="00E57D3E" w:rsidP="00E9388C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proofErr w:type="gramStart"/>
      <w:r>
        <w:rPr>
          <w:rStyle w:val="3Char"/>
          <w:rFonts w:cs="宋体" w:hint="eastAsia"/>
          <w:kern w:val="2"/>
          <w:sz w:val="28"/>
          <w:szCs w:val="28"/>
          <w:lang w:eastAsia="zh-CN"/>
        </w:rPr>
        <w:t>where</w:t>
      </w:r>
      <w:proofErr w:type="gramEnd"/>
      <w:r w:rsidR="004A48C4" w:rsidRPr="00E9388C">
        <w:rPr>
          <w:rStyle w:val="3Char"/>
          <w:rFonts w:cs="宋体"/>
          <w:kern w:val="2"/>
          <w:sz w:val="28"/>
          <w:szCs w:val="28"/>
          <w:lang w:eastAsia="zh-CN"/>
        </w:rPr>
        <w:t xml:space="preserve"> phone=‘12347856' or phone=‘42242233';</w:t>
      </w:r>
    </w:p>
    <w:p w:rsidR="004A48C4" w:rsidRPr="00E9388C" w:rsidRDefault="00E57D3E" w:rsidP="00E9388C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=&gt;</w:t>
      </w:r>
    </w:p>
    <w:p w:rsidR="004205DD" w:rsidRDefault="004205DD" w:rsidP="00E9388C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proofErr w:type="gramStart"/>
      <w:r>
        <w:rPr>
          <w:rStyle w:val="3Char"/>
          <w:rFonts w:cs="宋体" w:hint="eastAsia"/>
          <w:kern w:val="2"/>
          <w:sz w:val="28"/>
          <w:szCs w:val="28"/>
          <w:lang w:eastAsia="zh-CN"/>
        </w:rPr>
        <w:t>s</w:t>
      </w:r>
      <w:r w:rsidR="004A48C4" w:rsidRPr="00E9388C">
        <w:rPr>
          <w:rStyle w:val="3Char"/>
          <w:rFonts w:cs="宋体"/>
          <w:kern w:val="2"/>
          <w:sz w:val="28"/>
          <w:szCs w:val="28"/>
          <w:lang w:eastAsia="zh-CN"/>
        </w:rPr>
        <w:t>elect</w:t>
      </w:r>
      <w:proofErr w:type="gramEnd"/>
      <w:r w:rsidR="004A48C4" w:rsidRPr="00E9388C">
        <w:rPr>
          <w:rStyle w:val="3Char"/>
          <w:rFonts w:cs="宋体"/>
          <w:kern w:val="2"/>
          <w:sz w:val="28"/>
          <w:szCs w:val="28"/>
          <w:lang w:eastAsia="zh-CN"/>
        </w:rPr>
        <w:t xml:space="preserve"> * from </w:t>
      </w:r>
      <w:proofErr w:type="spellStart"/>
      <w:r w:rsidR="004A48C4" w:rsidRPr="00E9388C">
        <w:rPr>
          <w:rStyle w:val="3Char"/>
          <w:rFonts w:cs="宋体"/>
          <w:kern w:val="2"/>
          <w:sz w:val="28"/>
          <w:szCs w:val="28"/>
          <w:lang w:eastAsia="zh-CN"/>
        </w:rPr>
        <w:t>opp</w:t>
      </w:r>
      <w:proofErr w:type="spellEnd"/>
      <w:r w:rsidR="004A48C4" w:rsidRPr="00E9388C">
        <w:rPr>
          <w:rStyle w:val="3Char"/>
          <w:rFonts w:cs="宋体"/>
          <w:kern w:val="2"/>
          <w:sz w:val="28"/>
          <w:szCs w:val="28"/>
          <w:lang w:eastAsia="zh-CN"/>
        </w:rPr>
        <w:t xml:space="preserve"> </w:t>
      </w:r>
    </w:p>
    <w:p w:rsidR="004A48C4" w:rsidRPr="00E9388C" w:rsidRDefault="004205DD" w:rsidP="00E9388C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proofErr w:type="gramStart"/>
      <w:r>
        <w:rPr>
          <w:rStyle w:val="3Char"/>
          <w:rFonts w:cs="宋体" w:hint="eastAsia"/>
          <w:kern w:val="2"/>
          <w:sz w:val="28"/>
          <w:szCs w:val="28"/>
          <w:lang w:eastAsia="zh-CN"/>
        </w:rPr>
        <w:t>where</w:t>
      </w:r>
      <w:proofErr w:type="gramEnd"/>
      <w:r w:rsidR="004A48C4" w:rsidRPr="00E9388C">
        <w:rPr>
          <w:rStyle w:val="3Char"/>
          <w:rFonts w:cs="宋体"/>
          <w:kern w:val="2"/>
          <w:sz w:val="28"/>
          <w:szCs w:val="28"/>
          <w:lang w:eastAsia="zh-CN"/>
        </w:rPr>
        <w:t xml:space="preserve"> phone in ('12347856' , '42242233');</w:t>
      </w:r>
    </w:p>
    <w:p w:rsidR="00806581" w:rsidRDefault="00806581" w:rsidP="00E9388C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proofErr w:type="gramStart"/>
      <w:r>
        <w:rPr>
          <w:rStyle w:val="3Char"/>
          <w:rFonts w:cs="宋体" w:hint="eastAsia"/>
          <w:kern w:val="2"/>
          <w:sz w:val="28"/>
          <w:szCs w:val="28"/>
          <w:lang w:eastAsia="zh-CN"/>
        </w:rPr>
        <w:t>s</w:t>
      </w:r>
      <w:r w:rsidR="004A48C4" w:rsidRPr="00E9388C">
        <w:rPr>
          <w:rStyle w:val="3Char"/>
          <w:rFonts w:cs="宋体"/>
          <w:kern w:val="2"/>
          <w:sz w:val="28"/>
          <w:szCs w:val="28"/>
          <w:lang w:eastAsia="zh-CN"/>
        </w:rPr>
        <w:t>elect</w:t>
      </w:r>
      <w:proofErr w:type="gramEnd"/>
      <w:r w:rsidR="004A48C4" w:rsidRPr="00E9388C">
        <w:rPr>
          <w:rStyle w:val="3Char"/>
          <w:rFonts w:cs="宋体"/>
          <w:kern w:val="2"/>
          <w:sz w:val="28"/>
          <w:szCs w:val="28"/>
          <w:lang w:eastAsia="zh-CN"/>
        </w:rPr>
        <w:t xml:space="preserve"> * from </w:t>
      </w:r>
      <w:proofErr w:type="spellStart"/>
      <w:r w:rsidR="004A48C4" w:rsidRPr="00E9388C">
        <w:rPr>
          <w:rStyle w:val="3Char"/>
          <w:rFonts w:cs="宋体"/>
          <w:kern w:val="2"/>
          <w:sz w:val="28"/>
          <w:szCs w:val="28"/>
          <w:lang w:eastAsia="zh-CN"/>
        </w:rPr>
        <w:t>opp</w:t>
      </w:r>
      <w:proofErr w:type="spellEnd"/>
      <w:r w:rsidR="004A48C4" w:rsidRPr="00E9388C">
        <w:rPr>
          <w:rStyle w:val="3Char"/>
          <w:rFonts w:cs="宋体"/>
          <w:kern w:val="2"/>
          <w:sz w:val="28"/>
          <w:szCs w:val="28"/>
          <w:lang w:eastAsia="zh-CN"/>
        </w:rPr>
        <w:t xml:space="preserve"> </w:t>
      </w:r>
    </w:p>
    <w:p w:rsidR="004A48C4" w:rsidRPr="00E9388C" w:rsidRDefault="00806581" w:rsidP="00E9388C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proofErr w:type="gramStart"/>
      <w:r>
        <w:rPr>
          <w:rStyle w:val="3Char"/>
          <w:rFonts w:cs="宋体" w:hint="eastAsia"/>
          <w:kern w:val="2"/>
          <w:sz w:val="28"/>
          <w:szCs w:val="28"/>
          <w:lang w:eastAsia="zh-CN"/>
        </w:rPr>
        <w:t>where</w:t>
      </w:r>
      <w:proofErr w:type="gramEnd"/>
      <w:r w:rsidR="004A48C4" w:rsidRPr="00E9388C">
        <w:rPr>
          <w:rStyle w:val="3Char"/>
          <w:rFonts w:cs="宋体"/>
          <w:kern w:val="2"/>
          <w:sz w:val="28"/>
          <w:szCs w:val="28"/>
          <w:lang w:eastAsia="zh-CN"/>
        </w:rPr>
        <w:t xml:space="preserve"> phone='010-88886666' or </w:t>
      </w:r>
      <w:proofErr w:type="spellStart"/>
      <w:r w:rsidR="004A48C4" w:rsidRPr="00E9388C">
        <w:rPr>
          <w:rStyle w:val="3Char"/>
          <w:rFonts w:cs="宋体"/>
          <w:kern w:val="2"/>
          <w:sz w:val="28"/>
          <w:szCs w:val="28"/>
          <w:lang w:eastAsia="zh-CN"/>
        </w:rPr>
        <w:t>cellPhone</w:t>
      </w:r>
      <w:proofErr w:type="spellEnd"/>
      <w:r w:rsidR="004A48C4" w:rsidRPr="00E9388C">
        <w:rPr>
          <w:rStyle w:val="3Char"/>
          <w:rFonts w:cs="宋体"/>
          <w:kern w:val="2"/>
          <w:sz w:val="28"/>
          <w:szCs w:val="28"/>
          <w:lang w:eastAsia="zh-CN"/>
        </w:rPr>
        <w:t xml:space="preserve">='13800138000'; </w:t>
      </w:r>
    </w:p>
    <w:p w:rsidR="004A48C4" w:rsidRPr="00E9388C" w:rsidRDefault="00806581" w:rsidP="00E9388C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=&gt;</w:t>
      </w:r>
    </w:p>
    <w:p w:rsidR="004A48C4" w:rsidRPr="00806581" w:rsidRDefault="00806581" w:rsidP="00806581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proofErr w:type="gramStart"/>
      <w:r>
        <w:rPr>
          <w:rStyle w:val="3Char"/>
          <w:rFonts w:cs="宋体" w:hint="eastAsia"/>
          <w:kern w:val="2"/>
          <w:sz w:val="28"/>
          <w:szCs w:val="28"/>
          <w:lang w:eastAsia="zh-CN"/>
        </w:rPr>
        <w:t>s</w:t>
      </w:r>
      <w:r w:rsidR="004A48C4" w:rsidRPr="00E9388C">
        <w:rPr>
          <w:rStyle w:val="3Char"/>
          <w:rFonts w:cs="宋体"/>
          <w:kern w:val="2"/>
          <w:sz w:val="28"/>
          <w:szCs w:val="28"/>
          <w:lang w:eastAsia="zh-CN"/>
        </w:rPr>
        <w:t>elect</w:t>
      </w:r>
      <w:proofErr w:type="gramEnd"/>
      <w:r w:rsidR="004A48C4" w:rsidRPr="00E9388C">
        <w:rPr>
          <w:rStyle w:val="3Char"/>
          <w:rFonts w:cs="宋体"/>
          <w:kern w:val="2"/>
          <w:sz w:val="28"/>
          <w:szCs w:val="28"/>
          <w:lang w:eastAsia="zh-CN"/>
        </w:rPr>
        <w:t xml:space="preserve"> * from </w:t>
      </w:r>
      <w:proofErr w:type="spellStart"/>
      <w:r w:rsidR="004A48C4" w:rsidRPr="00E9388C">
        <w:rPr>
          <w:rStyle w:val="3Char"/>
          <w:rFonts w:cs="宋体"/>
          <w:kern w:val="2"/>
          <w:sz w:val="28"/>
          <w:szCs w:val="28"/>
          <w:lang w:eastAsia="zh-CN"/>
        </w:rPr>
        <w:t>opp</w:t>
      </w:r>
      <w:proofErr w:type="spellEnd"/>
      <w:r w:rsidR="004A48C4" w:rsidRPr="00E9388C">
        <w:rPr>
          <w:rStyle w:val="3Char"/>
          <w:rFonts w:cs="宋体"/>
          <w:kern w:val="2"/>
          <w:sz w:val="28"/>
          <w:szCs w:val="28"/>
          <w:lang w:eastAsia="zh-CN"/>
        </w:rPr>
        <w:t xml:space="preserve"> </w:t>
      </w: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where</w:t>
      </w:r>
      <w:r w:rsidR="004A48C4" w:rsidRPr="00806581">
        <w:rPr>
          <w:rStyle w:val="3Char"/>
          <w:rFonts w:cs="宋体"/>
          <w:kern w:val="2"/>
          <w:sz w:val="28"/>
          <w:szCs w:val="28"/>
          <w:lang w:eastAsia="zh-CN"/>
        </w:rPr>
        <w:t xml:space="preserve"> phone='010-88886666' </w:t>
      </w:r>
    </w:p>
    <w:p w:rsidR="004A48C4" w:rsidRPr="00E9388C" w:rsidRDefault="004A48C4" w:rsidP="00E9388C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proofErr w:type="gramStart"/>
      <w:r w:rsidRPr="00E9388C">
        <w:rPr>
          <w:rStyle w:val="3Char"/>
          <w:rFonts w:cs="宋体"/>
          <w:kern w:val="2"/>
          <w:sz w:val="28"/>
          <w:szCs w:val="28"/>
          <w:lang w:eastAsia="zh-CN"/>
        </w:rPr>
        <w:t>union</w:t>
      </w:r>
      <w:proofErr w:type="gramEnd"/>
      <w:r w:rsidRPr="00E9388C">
        <w:rPr>
          <w:rStyle w:val="3Char"/>
          <w:rFonts w:cs="宋体"/>
          <w:kern w:val="2"/>
          <w:sz w:val="28"/>
          <w:szCs w:val="28"/>
          <w:lang w:eastAsia="zh-CN"/>
        </w:rPr>
        <w:t xml:space="preserve"> all</w:t>
      </w:r>
    </w:p>
    <w:p w:rsidR="004A48C4" w:rsidRPr="00E9388C" w:rsidRDefault="00806581" w:rsidP="00E9388C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proofErr w:type="gramStart"/>
      <w:r>
        <w:rPr>
          <w:rStyle w:val="3Char"/>
          <w:rFonts w:cs="宋体" w:hint="eastAsia"/>
          <w:kern w:val="2"/>
          <w:sz w:val="28"/>
          <w:szCs w:val="28"/>
          <w:lang w:eastAsia="zh-CN"/>
        </w:rPr>
        <w:t>s</w:t>
      </w:r>
      <w:r w:rsidR="004A48C4" w:rsidRPr="00E9388C">
        <w:rPr>
          <w:rStyle w:val="3Char"/>
          <w:rFonts w:cs="宋体"/>
          <w:kern w:val="2"/>
          <w:sz w:val="28"/>
          <w:szCs w:val="28"/>
          <w:lang w:eastAsia="zh-CN"/>
        </w:rPr>
        <w:t>elect</w:t>
      </w:r>
      <w:proofErr w:type="gramEnd"/>
      <w:r w:rsidR="004A48C4" w:rsidRPr="00E9388C">
        <w:rPr>
          <w:rStyle w:val="3Char"/>
          <w:rFonts w:cs="宋体"/>
          <w:kern w:val="2"/>
          <w:sz w:val="28"/>
          <w:szCs w:val="28"/>
          <w:lang w:eastAsia="zh-CN"/>
        </w:rPr>
        <w:t xml:space="preserve"> * from </w:t>
      </w:r>
      <w:proofErr w:type="spellStart"/>
      <w:r w:rsidR="004A48C4" w:rsidRPr="00E9388C">
        <w:rPr>
          <w:rStyle w:val="3Char"/>
          <w:rFonts w:cs="宋体"/>
          <w:kern w:val="2"/>
          <w:sz w:val="28"/>
          <w:szCs w:val="28"/>
          <w:lang w:eastAsia="zh-CN"/>
        </w:rPr>
        <w:t>opp</w:t>
      </w:r>
      <w:proofErr w:type="spellEnd"/>
      <w:r w:rsidR="004A48C4" w:rsidRPr="00E9388C">
        <w:rPr>
          <w:rStyle w:val="3Char"/>
          <w:rFonts w:cs="宋体"/>
          <w:kern w:val="2"/>
          <w:sz w:val="28"/>
          <w:szCs w:val="28"/>
          <w:lang w:eastAsia="zh-CN"/>
        </w:rPr>
        <w:t xml:space="preserve"> </w:t>
      </w:r>
      <w:r>
        <w:rPr>
          <w:rStyle w:val="3Char"/>
          <w:rFonts w:cs="宋体" w:hint="eastAsia"/>
          <w:kern w:val="2"/>
          <w:sz w:val="28"/>
          <w:szCs w:val="28"/>
          <w:lang w:eastAsia="zh-CN"/>
        </w:rPr>
        <w:t xml:space="preserve">where </w:t>
      </w:r>
      <w:proofErr w:type="spellStart"/>
      <w:r w:rsidR="004A48C4" w:rsidRPr="00E9388C">
        <w:rPr>
          <w:rStyle w:val="3Char"/>
          <w:rFonts w:cs="宋体"/>
          <w:kern w:val="2"/>
          <w:sz w:val="28"/>
          <w:szCs w:val="28"/>
          <w:lang w:eastAsia="zh-CN"/>
        </w:rPr>
        <w:t>cellPhone</w:t>
      </w:r>
      <w:proofErr w:type="spellEnd"/>
      <w:r w:rsidR="004A48C4" w:rsidRPr="00E9388C">
        <w:rPr>
          <w:rStyle w:val="3Char"/>
          <w:rFonts w:cs="宋体"/>
          <w:kern w:val="2"/>
          <w:sz w:val="28"/>
          <w:szCs w:val="28"/>
          <w:lang w:eastAsia="zh-CN"/>
        </w:rPr>
        <w:t>='13800138000';</w:t>
      </w:r>
    </w:p>
    <w:p w:rsidR="004A48C4" w:rsidRPr="00E9388C" w:rsidRDefault="004A48C4" w:rsidP="000A7715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bookmarkStart w:id="48" w:name="_Toc370824793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用</w:t>
      </w:r>
      <w:r w:rsidR="000A7715">
        <w:rPr>
          <w:rStyle w:val="3Char"/>
          <w:rFonts w:cs="宋体" w:hint="eastAsia"/>
          <w:kern w:val="2"/>
          <w:sz w:val="28"/>
          <w:szCs w:val="28"/>
          <w:lang w:eastAsia="zh-CN"/>
        </w:rPr>
        <w:t>WHERE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子句替换HAVING子句</w:t>
      </w:r>
      <w:bookmarkEnd w:id="48"/>
    </w:p>
    <w:p w:rsidR="004315B4" w:rsidRDefault="004A48C4" w:rsidP="00E9388C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proofErr w:type="gramStart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select</w:t>
      </w:r>
      <w:proofErr w:type="gramEnd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 xml:space="preserve"> </w:t>
      </w:r>
      <w:proofErr w:type="spellStart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id,count</w:t>
      </w:r>
      <w:proofErr w:type="spellEnd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 xml:space="preserve">(*) </w:t>
      </w:r>
    </w:p>
    <w:p w:rsidR="004315B4" w:rsidRDefault="004A48C4" w:rsidP="00E9388C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proofErr w:type="gramStart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from</w:t>
      </w:r>
      <w:proofErr w:type="gramEnd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 xml:space="preserve"> table </w:t>
      </w:r>
    </w:p>
    <w:p w:rsidR="004315B4" w:rsidRDefault="004A48C4" w:rsidP="00E9388C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proofErr w:type="gramStart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group</w:t>
      </w:r>
      <w:proofErr w:type="gramEnd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 xml:space="preserve"> by id </w:t>
      </w:r>
    </w:p>
    <w:p w:rsidR="004315B4" w:rsidRDefault="004A48C4" w:rsidP="00E9388C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proofErr w:type="gramStart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having</w:t>
      </w:r>
      <w:proofErr w:type="gramEnd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 xml:space="preserve"> age&gt;=3</w:t>
      </w:r>
      <w:r w:rsidRPr="00E9388C">
        <w:rPr>
          <w:rStyle w:val="3Char"/>
          <w:rFonts w:cs="宋体"/>
          <w:kern w:val="2"/>
          <w:sz w:val="28"/>
          <w:szCs w:val="28"/>
          <w:lang w:eastAsia="zh-CN"/>
        </w:rPr>
        <w:t>0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 xml:space="preserve"> </w:t>
      </w:r>
    </w:p>
    <w:p w:rsidR="004A48C4" w:rsidRPr="00E9388C" w:rsidRDefault="004A48C4" w:rsidP="00E9388C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proofErr w:type="gramStart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order</w:t>
      </w:r>
      <w:proofErr w:type="gramEnd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 xml:space="preserve"> by null;</w:t>
      </w:r>
    </w:p>
    <w:p w:rsidR="004A48C4" w:rsidRPr="00E9388C" w:rsidRDefault="004315B4" w:rsidP="00E9388C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=&gt;</w:t>
      </w:r>
    </w:p>
    <w:p w:rsidR="004315B4" w:rsidRDefault="004A48C4" w:rsidP="00E9388C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proofErr w:type="gramStart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select</w:t>
      </w:r>
      <w:proofErr w:type="gramEnd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 xml:space="preserve"> </w:t>
      </w:r>
      <w:proofErr w:type="spellStart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id,count</w:t>
      </w:r>
      <w:proofErr w:type="spellEnd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 xml:space="preserve">(*) </w:t>
      </w:r>
    </w:p>
    <w:p w:rsidR="004315B4" w:rsidRDefault="004A48C4" w:rsidP="00E9388C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proofErr w:type="gramStart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from</w:t>
      </w:r>
      <w:proofErr w:type="gramEnd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 xml:space="preserve"> table </w:t>
      </w:r>
    </w:p>
    <w:p w:rsidR="004315B4" w:rsidRDefault="004A48C4" w:rsidP="00E9388C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proofErr w:type="gramStart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lastRenderedPageBreak/>
        <w:t>where</w:t>
      </w:r>
      <w:proofErr w:type="gramEnd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 xml:space="preserve"> age&gt;=30 </w:t>
      </w:r>
    </w:p>
    <w:p w:rsidR="004315B4" w:rsidRDefault="004A48C4" w:rsidP="00E9388C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proofErr w:type="gramStart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group</w:t>
      </w:r>
      <w:proofErr w:type="gramEnd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 xml:space="preserve"> by id </w:t>
      </w:r>
    </w:p>
    <w:p w:rsidR="004A48C4" w:rsidRPr="00E9388C" w:rsidRDefault="004A48C4" w:rsidP="00E9388C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proofErr w:type="gramStart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order</w:t>
      </w:r>
      <w:proofErr w:type="gramEnd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 xml:space="preserve"> by null;</w:t>
      </w:r>
    </w:p>
    <w:p w:rsidR="004A48C4" w:rsidRDefault="004A48C4" w:rsidP="00201DF7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bookmarkStart w:id="49" w:name="_Toc370824794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对同一表的</w:t>
      </w:r>
      <w:r w:rsidR="00201DF7">
        <w:rPr>
          <w:rStyle w:val="3Char"/>
          <w:rFonts w:cs="宋体" w:hint="eastAsia"/>
          <w:kern w:val="2"/>
          <w:sz w:val="28"/>
          <w:szCs w:val="28"/>
          <w:lang w:eastAsia="zh-CN"/>
        </w:rPr>
        <w:t>ORDER BY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和</w:t>
      </w:r>
      <w:r w:rsidR="00201DF7">
        <w:rPr>
          <w:rStyle w:val="3Char"/>
          <w:rFonts w:cs="宋体" w:hint="eastAsia"/>
          <w:kern w:val="2"/>
          <w:sz w:val="28"/>
          <w:szCs w:val="28"/>
          <w:lang w:eastAsia="zh-CN"/>
        </w:rPr>
        <w:t>GROUP BY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操作分别小于3组，否则考虑业务逻辑或分表</w:t>
      </w:r>
      <w:bookmarkEnd w:id="49"/>
      <w:r w:rsidR="00201DF7">
        <w:rPr>
          <w:rStyle w:val="3Char"/>
          <w:rFonts w:cs="宋体" w:hint="eastAsia"/>
          <w:kern w:val="2"/>
          <w:sz w:val="28"/>
          <w:szCs w:val="28"/>
          <w:lang w:eastAsia="zh-CN"/>
        </w:rPr>
        <w:t>。</w:t>
      </w:r>
    </w:p>
    <w:p w:rsidR="00BE5560" w:rsidRDefault="00BE5560" w:rsidP="00BE5560">
      <w:pPr>
        <w:pStyle w:val="3"/>
        <w:rPr>
          <w:rStyle w:val="2Char"/>
          <w:rFonts w:ascii="Times New Roman" w:hAnsi="Times New Roman"/>
          <w:b w:val="0"/>
          <w:sz w:val="30"/>
          <w:szCs w:val="30"/>
          <w:lang w:eastAsia="zh-CN"/>
        </w:rPr>
      </w:pPr>
      <w:r>
        <w:rPr>
          <w:rStyle w:val="2Char"/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Pr="0053677A">
        <w:rPr>
          <w:rStyle w:val="2Char"/>
          <w:rFonts w:ascii="Times New Roman" w:hAnsi="Times New Roman" w:hint="eastAsia"/>
          <w:b w:val="0"/>
          <w:sz w:val="30"/>
          <w:szCs w:val="30"/>
        </w:rPr>
        <w:t>.</w:t>
      </w:r>
      <w:r>
        <w:rPr>
          <w:rStyle w:val="2Char"/>
          <w:rFonts w:ascii="Times New Roman" w:hAnsi="Times New Roman" w:hint="eastAsia"/>
          <w:b w:val="0"/>
          <w:sz w:val="30"/>
          <w:szCs w:val="30"/>
          <w:lang w:eastAsia="zh-CN"/>
        </w:rPr>
        <w:t>5</w:t>
      </w:r>
      <w:r w:rsidRPr="0053677A">
        <w:rPr>
          <w:rStyle w:val="2Char"/>
          <w:rFonts w:ascii="Times New Roman" w:hAnsi="Times New Roman" w:hint="eastAsia"/>
          <w:b w:val="0"/>
          <w:sz w:val="30"/>
          <w:szCs w:val="30"/>
        </w:rPr>
        <w:t>.</w:t>
      </w:r>
      <w:r>
        <w:rPr>
          <w:rStyle w:val="2Char"/>
          <w:rFonts w:ascii="Times New Roman" w:hAnsi="Times New Roman" w:hint="eastAsia"/>
          <w:b w:val="0"/>
          <w:sz w:val="30"/>
          <w:szCs w:val="30"/>
          <w:lang w:eastAsia="zh-CN"/>
        </w:rPr>
        <w:t xml:space="preserve"> </w:t>
      </w:r>
      <w:r w:rsidR="00CE231F">
        <w:rPr>
          <w:rStyle w:val="2Char"/>
          <w:rFonts w:ascii="Times New Roman" w:hAnsi="Times New Roman" w:hint="eastAsia"/>
          <w:b w:val="0"/>
          <w:sz w:val="30"/>
          <w:szCs w:val="30"/>
          <w:lang w:eastAsia="zh-CN"/>
        </w:rPr>
        <w:t>索引</w:t>
      </w:r>
    </w:p>
    <w:p w:rsidR="00B45608" w:rsidRPr="00322E7F" w:rsidRDefault="00B45608" w:rsidP="00B45608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r w:rsidRPr="00322E7F">
        <w:rPr>
          <w:rStyle w:val="3Char"/>
          <w:rFonts w:cs="宋体" w:hint="eastAsia"/>
          <w:kern w:val="2"/>
          <w:sz w:val="28"/>
          <w:szCs w:val="28"/>
          <w:lang w:eastAsia="zh-CN"/>
        </w:rPr>
        <w:t>多用复合索引，少用多个独立索引，尤其是一些</w:t>
      </w:r>
      <w:r w:rsidRPr="00DC470A">
        <w:rPr>
          <w:rStyle w:val="3Char"/>
          <w:rFonts w:cs="宋体" w:hint="eastAsia"/>
          <w:kern w:val="2"/>
          <w:sz w:val="28"/>
          <w:szCs w:val="28"/>
          <w:highlight w:val="green"/>
          <w:lang w:eastAsia="zh-CN"/>
        </w:rPr>
        <w:t>基数（Cardinality）太小（比如说，该列的唯一值总数少于255）的列就不要创建独立索引</w:t>
      </w: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了。</w:t>
      </w:r>
    </w:p>
    <w:p w:rsidR="00B45608" w:rsidRDefault="00B45608" w:rsidP="00B45608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proofErr w:type="gramStart"/>
      <w:r w:rsidRPr="00AA4532">
        <w:rPr>
          <w:rStyle w:val="3Char"/>
          <w:rFonts w:cs="宋体" w:hint="eastAsia"/>
          <w:kern w:val="2"/>
          <w:sz w:val="28"/>
          <w:szCs w:val="28"/>
          <w:lang w:eastAsia="zh-CN"/>
        </w:rPr>
        <w:t>类似</w:t>
      </w:r>
      <w:r w:rsidRPr="00DC470A">
        <w:rPr>
          <w:rStyle w:val="3Char"/>
          <w:rFonts w:cs="宋体" w:hint="eastAsia"/>
          <w:kern w:val="2"/>
          <w:sz w:val="28"/>
          <w:szCs w:val="28"/>
          <w:highlight w:val="green"/>
          <w:lang w:eastAsia="zh-CN"/>
        </w:rPr>
        <w:t>分</w:t>
      </w:r>
      <w:proofErr w:type="gramEnd"/>
      <w:r w:rsidRPr="00DC470A">
        <w:rPr>
          <w:rStyle w:val="3Char"/>
          <w:rFonts w:cs="宋体" w:hint="eastAsia"/>
          <w:kern w:val="2"/>
          <w:sz w:val="28"/>
          <w:szCs w:val="28"/>
          <w:highlight w:val="green"/>
          <w:lang w:eastAsia="zh-CN"/>
        </w:rPr>
        <w:t>页功能的SQL，建议先用主键关联，然后返回结果集</w:t>
      </w:r>
      <w:r w:rsidRPr="00AA4532">
        <w:rPr>
          <w:rStyle w:val="3Char"/>
          <w:rFonts w:cs="宋体" w:hint="eastAsia"/>
          <w:kern w:val="2"/>
          <w:sz w:val="28"/>
          <w:szCs w:val="28"/>
          <w:lang w:eastAsia="zh-CN"/>
        </w:rPr>
        <w:t>，效率会高很多</w:t>
      </w: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。</w:t>
      </w:r>
    </w:p>
    <w:p w:rsidR="00B45608" w:rsidRPr="00B45608" w:rsidRDefault="00B45608" w:rsidP="00B45608"/>
    <w:p w:rsidR="00CE231F" w:rsidRPr="00CE231F" w:rsidRDefault="00CE231F" w:rsidP="00CE231F">
      <w:pPr>
        <w:pStyle w:val="3"/>
        <w:rPr>
          <w:rFonts w:ascii="Times New Roman" w:hAnsi="Times New Roman"/>
          <w:sz w:val="30"/>
          <w:szCs w:val="30"/>
          <w:lang w:eastAsia="zh-CN"/>
        </w:rPr>
      </w:pPr>
      <w:r>
        <w:rPr>
          <w:rStyle w:val="2Char"/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Pr="0053677A">
        <w:rPr>
          <w:rStyle w:val="2Char"/>
          <w:rFonts w:ascii="Times New Roman" w:hAnsi="Times New Roman" w:hint="eastAsia"/>
          <w:b w:val="0"/>
          <w:sz w:val="30"/>
          <w:szCs w:val="30"/>
        </w:rPr>
        <w:t>.</w:t>
      </w:r>
      <w:r>
        <w:rPr>
          <w:rStyle w:val="2Char"/>
          <w:rFonts w:ascii="Times New Roman" w:hAnsi="Times New Roman" w:hint="eastAsia"/>
          <w:b w:val="0"/>
          <w:sz w:val="30"/>
          <w:szCs w:val="30"/>
          <w:lang w:eastAsia="zh-CN"/>
        </w:rPr>
        <w:t>6</w:t>
      </w:r>
      <w:r w:rsidRPr="0053677A">
        <w:rPr>
          <w:rStyle w:val="2Char"/>
          <w:rFonts w:ascii="Times New Roman" w:hAnsi="Times New Roman" w:hint="eastAsia"/>
          <w:b w:val="0"/>
          <w:sz w:val="30"/>
          <w:szCs w:val="30"/>
        </w:rPr>
        <w:t>.</w:t>
      </w:r>
      <w:r>
        <w:rPr>
          <w:rStyle w:val="2Char"/>
          <w:rFonts w:ascii="Times New Roman" w:hAnsi="Times New Roman" w:hint="eastAsia"/>
          <w:b w:val="0"/>
          <w:sz w:val="30"/>
          <w:szCs w:val="30"/>
          <w:lang w:eastAsia="zh-CN"/>
        </w:rPr>
        <w:t xml:space="preserve"> DML</w:t>
      </w:r>
    </w:p>
    <w:p w:rsidR="004A48C4" w:rsidRDefault="004A48C4" w:rsidP="00256D02">
      <w:pPr>
        <w:pStyle w:val="a9"/>
        <w:numPr>
          <w:ilvl w:val="0"/>
          <w:numId w:val="5"/>
        </w:numPr>
        <w:ind w:firstLineChars="0"/>
        <w:rPr>
          <w:ins w:id="50" w:author="金京" w:date="2015-06-25T17:36:00Z"/>
          <w:rStyle w:val="3Char"/>
          <w:rFonts w:cs="宋体"/>
          <w:kern w:val="2"/>
          <w:sz w:val="28"/>
          <w:szCs w:val="28"/>
          <w:lang w:eastAsia="zh-CN"/>
        </w:rPr>
      </w:pPr>
      <w:bookmarkStart w:id="51" w:name="_Toc370824795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尽量使用主键进行</w:t>
      </w:r>
      <w:r w:rsidR="00256D02">
        <w:rPr>
          <w:rStyle w:val="3Char"/>
          <w:rFonts w:cs="宋体" w:hint="eastAsia"/>
          <w:kern w:val="2"/>
          <w:sz w:val="28"/>
          <w:szCs w:val="28"/>
          <w:lang w:eastAsia="zh-CN"/>
        </w:rPr>
        <w:t>UPDATE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和</w:t>
      </w:r>
      <w:bookmarkEnd w:id="51"/>
      <w:r w:rsidR="00256D02">
        <w:rPr>
          <w:rStyle w:val="3Char"/>
          <w:rFonts w:cs="宋体" w:hint="eastAsia"/>
          <w:kern w:val="2"/>
          <w:sz w:val="28"/>
          <w:szCs w:val="28"/>
          <w:lang w:eastAsia="zh-CN"/>
        </w:rPr>
        <w:t>DELETE。</w:t>
      </w:r>
    </w:p>
    <w:p w:rsidR="00605108" w:rsidRPr="00E9388C" w:rsidRDefault="00605108" w:rsidP="00256D02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ins w:id="52" w:author="金京" w:date="2015-06-25T17:36:00Z">
        <w:r>
          <w:rPr>
            <w:rStyle w:val="3Char"/>
            <w:rFonts w:cs="宋体"/>
            <w:kern w:val="2"/>
            <w:sz w:val="28"/>
            <w:szCs w:val="28"/>
            <w:lang w:eastAsia="zh-CN"/>
          </w:rPr>
          <w:t>INSERT语句必须指明需要插入的字段名</w:t>
        </w:r>
        <w:r>
          <w:rPr>
            <w:rStyle w:val="3Char"/>
            <w:rFonts w:cs="宋体" w:hint="eastAsia"/>
            <w:kern w:val="2"/>
            <w:sz w:val="28"/>
            <w:szCs w:val="28"/>
            <w:lang w:eastAsia="zh-CN"/>
          </w:rPr>
          <w:t>，</w:t>
        </w:r>
        <w:r>
          <w:rPr>
            <w:rStyle w:val="3Char"/>
            <w:rFonts w:cs="宋体"/>
            <w:kern w:val="2"/>
            <w:sz w:val="28"/>
            <w:szCs w:val="28"/>
            <w:lang w:eastAsia="zh-CN"/>
          </w:rPr>
          <w:t>避免由于字段变更导致的</w:t>
        </w:r>
      </w:ins>
      <w:ins w:id="53" w:author="金京" w:date="2015-06-25T17:37:00Z">
        <w:r>
          <w:rPr>
            <w:rStyle w:val="3Char"/>
            <w:rFonts w:cs="宋体" w:hint="eastAsia"/>
            <w:kern w:val="2"/>
            <w:sz w:val="28"/>
            <w:szCs w:val="28"/>
            <w:lang w:eastAsia="zh-CN"/>
          </w:rPr>
          <w:t>INSERT失败</w:t>
        </w:r>
      </w:ins>
    </w:p>
    <w:p w:rsidR="004A48C4" w:rsidRPr="007758CF" w:rsidRDefault="004A48C4" w:rsidP="007758CF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bookmarkStart w:id="54" w:name="_Toc370824797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使用</w:t>
      </w:r>
      <w:r w:rsidRPr="00DC470A">
        <w:rPr>
          <w:rStyle w:val="3Char"/>
          <w:rFonts w:cs="宋体" w:hint="eastAsia"/>
          <w:kern w:val="2"/>
          <w:sz w:val="28"/>
          <w:szCs w:val="28"/>
          <w:highlight w:val="green"/>
          <w:lang w:eastAsia="zh-CN"/>
        </w:rPr>
        <w:t xml:space="preserve">INSERT ... ON DUPLICATE KEY </w:t>
      </w:r>
      <w:r w:rsidR="00256D02" w:rsidRPr="00DC470A">
        <w:rPr>
          <w:rStyle w:val="3Char"/>
          <w:rFonts w:cs="宋体" w:hint="eastAsia"/>
          <w:kern w:val="2"/>
          <w:sz w:val="28"/>
          <w:szCs w:val="28"/>
          <w:highlight w:val="green"/>
          <w:lang w:eastAsia="zh-CN"/>
        </w:rPr>
        <w:t>UPDATE</w:t>
      </w:r>
      <w:r w:rsidRPr="00DC470A">
        <w:rPr>
          <w:rStyle w:val="3Char"/>
          <w:rFonts w:cs="宋体" w:hint="eastAsia"/>
          <w:kern w:val="2"/>
          <w:sz w:val="28"/>
          <w:szCs w:val="28"/>
          <w:highlight w:val="green"/>
          <w:lang w:eastAsia="zh-CN"/>
        </w:rPr>
        <w:t>(INSERT IGNORE)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来避免不必要的查询</w:t>
      </w:r>
      <w:bookmarkEnd w:id="54"/>
      <w:r w:rsidR="00256D02">
        <w:rPr>
          <w:rStyle w:val="3Char"/>
          <w:rFonts w:cs="宋体" w:hint="eastAsia"/>
          <w:kern w:val="2"/>
          <w:sz w:val="28"/>
          <w:szCs w:val="28"/>
          <w:lang w:eastAsia="zh-CN"/>
        </w:rPr>
        <w:t>。</w:t>
      </w:r>
    </w:p>
    <w:p w:rsidR="004A48C4" w:rsidRPr="00E9388C" w:rsidRDefault="00B0324A" w:rsidP="00B0324A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bookmarkStart w:id="55" w:name="_Toc370824800"/>
      <w:r>
        <w:rPr>
          <w:rStyle w:val="3Char"/>
          <w:rFonts w:cs="宋体" w:hint="eastAsia"/>
          <w:kern w:val="2"/>
          <w:sz w:val="28"/>
          <w:szCs w:val="28"/>
          <w:lang w:eastAsia="zh-CN"/>
        </w:rPr>
        <w:t>增删改语句中不使用不确定值函数和随机函数,</w:t>
      </w:r>
      <w:r w:rsidR="004A48C4"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如：</w:t>
      </w:r>
      <w:r w:rsidR="004A48C4" w:rsidRPr="00E9388C">
        <w:rPr>
          <w:rStyle w:val="3Char"/>
          <w:rFonts w:cs="宋体"/>
          <w:kern w:val="2"/>
          <w:sz w:val="28"/>
          <w:szCs w:val="28"/>
          <w:lang w:eastAsia="zh-CN"/>
        </w:rPr>
        <w:t>RAND()</w:t>
      </w:r>
      <w:r w:rsidR="004A48C4"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和NOW()等。</w:t>
      </w:r>
      <w:bookmarkEnd w:id="55"/>
    </w:p>
    <w:p w:rsidR="004A48C4" w:rsidRDefault="004A48C4" w:rsidP="00B0324A">
      <w:pPr>
        <w:pStyle w:val="a9"/>
        <w:numPr>
          <w:ilvl w:val="0"/>
          <w:numId w:val="5"/>
        </w:numPr>
        <w:ind w:firstLineChars="0"/>
        <w:rPr>
          <w:ins w:id="56" w:author="m" w:date="2015-06-26T14:41:00Z"/>
          <w:rStyle w:val="3Char"/>
          <w:rFonts w:cs="宋体" w:hint="eastAsia"/>
          <w:kern w:val="2"/>
          <w:sz w:val="28"/>
          <w:szCs w:val="28"/>
          <w:lang w:eastAsia="zh-CN"/>
        </w:rPr>
      </w:pPr>
      <w:bookmarkStart w:id="57" w:name="_Toc370824801"/>
      <w:r w:rsidRPr="00E9388C">
        <w:rPr>
          <w:rStyle w:val="3Char"/>
          <w:rFonts w:cs="宋体"/>
          <w:kern w:val="2"/>
          <w:sz w:val="28"/>
          <w:szCs w:val="28"/>
          <w:lang w:eastAsia="zh-CN"/>
        </w:rPr>
        <w:t>INSERT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语句使用</w:t>
      </w:r>
      <w:r w:rsidRPr="00E9388C">
        <w:rPr>
          <w:rStyle w:val="3Char"/>
          <w:rFonts w:cs="宋体"/>
          <w:kern w:val="2"/>
          <w:sz w:val="28"/>
          <w:szCs w:val="28"/>
          <w:lang w:eastAsia="zh-CN"/>
        </w:rPr>
        <w:t>batch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提交（</w:t>
      </w:r>
      <w:r w:rsidRPr="00E9388C">
        <w:rPr>
          <w:rStyle w:val="3Char"/>
          <w:rFonts w:cs="宋体"/>
          <w:kern w:val="2"/>
          <w:sz w:val="28"/>
          <w:szCs w:val="28"/>
          <w:lang w:eastAsia="zh-CN"/>
        </w:rPr>
        <w:t>INSERT INTO table VALUES(),(),()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lastRenderedPageBreak/>
        <w:t>„„），</w:t>
      </w:r>
      <w:r w:rsidRPr="00E9388C">
        <w:rPr>
          <w:rStyle w:val="3Char"/>
          <w:rFonts w:cs="宋体"/>
          <w:kern w:val="2"/>
          <w:sz w:val="28"/>
          <w:szCs w:val="28"/>
          <w:lang w:eastAsia="zh-CN"/>
        </w:rPr>
        <w:t>values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的个数不超过</w:t>
      </w:r>
      <w:r w:rsidRPr="00E9388C">
        <w:rPr>
          <w:rStyle w:val="3Char"/>
          <w:rFonts w:cs="宋体"/>
          <w:kern w:val="2"/>
          <w:sz w:val="28"/>
          <w:szCs w:val="28"/>
          <w:lang w:eastAsia="zh-CN"/>
        </w:rPr>
        <w:t>500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。</w:t>
      </w:r>
      <w:bookmarkEnd w:id="57"/>
    </w:p>
    <w:p w:rsidR="00F06BCC" w:rsidRPr="00F06BCC" w:rsidRDefault="00F06BCC" w:rsidP="00F06BCC">
      <w:pPr>
        <w:pStyle w:val="a9"/>
        <w:widowControl/>
        <w:numPr>
          <w:ilvl w:val="0"/>
          <w:numId w:val="5"/>
        </w:numPr>
        <w:spacing w:before="100" w:beforeAutospacing="1" w:after="100" w:afterAutospacing="1" w:line="360" w:lineRule="auto"/>
        <w:ind w:firstLineChars="0"/>
        <w:jc w:val="left"/>
        <w:rPr>
          <w:rStyle w:val="3Char"/>
          <w:rFonts w:cs="宋体"/>
          <w:kern w:val="2"/>
          <w:sz w:val="28"/>
          <w:szCs w:val="28"/>
          <w:lang w:eastAsia="zh-CN"/>
          <w:rPrChange w:id="58" w:author="m" w:date="2015-06-26T14:41:00Z">
            <w:rPr>
              <w:rStyle w:val="3Char"/>
              <w:rFonts w:cs="宋体"/>
              <w:kern w:val="2"/>
              <w:sz w:val="28"/>
              <w:szCs w:val="28"/>
              <w:lang w:eastAsia="zh-CN"/>
            </w:rPr>
          </w:rPrChange>
        </w:rPr>
        <w:pPrChange w:id="59" w:author="m" w:date="2015-06-26T14:41:00Z">
          <w:pPr>
            <w:pStyle w:val="a9"/>
            <w:numPr>
              <w:numId w:val="5"/>
            </w:numPr>
            <w:ind w:left="420" w:firstLineChars="0" w:hanging="420"/>
          </w:pPr>
        </w:pPrChange>
      </w:pPr>
      <w:ins w:id="60" w:author="m" w:date="2015-06-26T14:41:00Z">
        <w:r>
          <w:rPr>
            <w:rStyle w:val="3Char"/>
            <w:rFonts w:cs="宋体" w:hint="eastAsia"/>
            <w:kern w:val="2"/>
            <w:sz w:val="28"/>
            <w:szCs w:val="28"/>
            <w:lang w:eastAsia="zh-CN"/>
          </w:rPr>
          <w:t>INSERT</w:t>
        </w:r>
        <w:r>
          <w:rPr>
            <w:rStyle w:val="3Char"/>
            <w:rFonts w:cs="宋体"/>
            <w:kern w:val="2"/>
            <w:sz w:val="28"/>
            <w:szCs w:val="28"/>
            <w:lang w:eastAsia="zh-CN"/>
          </w:rPr>
          <w:t>和</w:t>
        </w:r>
        <w:r>
          <w:rPr>
            <w:rStyle w:val="3Char"/>
            <w:rFonts w:cs="宋体" w:hint="eastAsia"/>
            <w:kern w:val="2"/>
            <w:sz w:val="28"/>
            <w:szCs w:val="28"/>
            <w:lang w:eastAsia="zh-CN"/>
          </w:rPr>
          <w:t>SELECT</w:t>
        </w:r>
        <w:r>
          <w:rPr>
            <w:rStyle w:val="3Char"/>
            <w:rFonts w:cs="宋体"/>
            <w:kern w:val="2"/>
            <w:sz w:val="28"/>
            <w:szCs w:val="28"/>
            <w:lang w:eastAsia="zh-CN"/>
          </w:rPr>
          <w:t>明确指明字段</w:t>
        </w:r>
        <w:r>
          <w:rPr>
            <w:rStyle w:val="3Char"/>
            <w:rFonts w:cs="宋体" w:hint="eastAsia"/>
            <w:kern w:val="2"/>
            <w:sz w:val="28"/>
            <w:szCs w:val="28"/>
            <w:lang w:eastAsia="zh-CN"/>
          </w:rPr>
          <w:t>，</w:t>
        </w:r>
        <w:r>
          <w:rPr>
            <w:rStyle w:val="3Char"/>
            <w:rFonts w:cs="宋体"/>
            <w:kern w:val="2"/>
            <w:sz w:val="28"/>
            <w:szCs w:val="28"/>
            <w:lang w:eastAsia="zh-CN"/>
          </w:rPr>
          <w:t>避免字段变更导致预期外的业务失败</w:t>
        </w:r>
        <w:r>
          <w:rPr>
            <w:rStyle w:val="3Char"/>
            <w:rFonts w:cs="宋体" w:hint="eastAsia"/>
            <w:kern w:val="2"/>
            <w:sz w:val="28"/>
            <w:szCs w:val="28"/>
            <w:lang w:eastAsia="zh-CN"/>
          </w:rPr>
          <w:t>。</w:t>
        </w:r>
      </w:ins>
    </w:p>
    <w:p w:rsidR="00F647BE" w:rsidRDefault="00F647BE" w:rsidP="00F647BE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bookmarkStart w:id="61" w:name="_Toc370824807"/>
      <w:r w:rsidRPr="00E9388C">
        <w:rPr>
          <w:rStyle w:val="3Char"/>
          <w:rFonts w:cs="宋体"/>
          <w:kern w:val="2"/>
          <w:sz w:val="28"/>
          <w:szCs w:val="28"/>
          <w:lang w:eastAsia="zh-CN"/>
        </w:rPr>
        <w:t>UPDATE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、</w:t>
      </w:r>
      <w:r w:rsidRPr="00E9388C">
        <w:rPr>
          <w:rStyle w:val="3Char"/>
          <w:rFonts w:cs="宋体"/>
          <w:kern w:val="2"/>
          <w:sz w:val="28"/>
          <w:szCs w:val="28"/>
          <w:lang w:eastAsia="zh-CN"/>
        </w:rPr>
        <w:t>DELETE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语句不使用</w:t>
      </w:r>
      <w:r w:rsidRPr="00E9388C">
        <w:rPr>
          <w:rStyle w:val="3Char"/>
          <w:rFonts w:cs="宋体"/>
          <w:kern w:val="2"/>
          <w:sz w:val="28"/>
          <w:szCs w:val="28"/>
          <w:lang w:eastAsia="zh-CN"/>
        </w:rPr>
        <w:t>LIMIT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。</w:t>
      </w:r>
      <w:bookmarkEnd w:id="61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有主键</w:t>
      </w: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ID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的表WHERE条件应结合主键。</w:t>
      </w:r>
    </w:p>
    <w:p w:rsidR="00C05FC0" w:rsidRPr="00E9388C" w:rsidRDefault="00C05FC0" w:rsidP="00C05FC0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bookmarkStart w:id="62" w:name="_Toc370824804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使用合理的</w:t>
      </w:r>
      <w:r w:rsidRPr="00E9388C">
        <w:rPr>
          <w:rStyle w:val="3Char"/>
          <w:rFonts w:cs="宋体"/>
          <w:kern w:val="2"/>
          <w:sz w:val="28"/>
          <w:szCs w:val="28"/>
          <w:lang w:eastAsia="zh-CN"/>
        </w:rPr>
        <w:t>SQL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语句</w:t>
      </w:r>
      <w:r w:rsidRPr="00DC470A">
        <w:rPr>
          <w:rStyle w:val="3Char"/>
          <w:rFonts w:cs="宋体" w:hint="eastAsia"/>
          <w:kern w:val="2"/>
          <w:sz w:val="28"/>
          <w:szCs w:val="28"/>
          <w:highlight w:val="green"/>
          <w:lang w:eastAsia="zh-CN"/>
        </w:rPr>
        <w:t>减少与数据库的交互次数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。</w:t>
      </w:r>
      <w:bookmarkEnd w:id="62"/>
    </w:p>
    <w:p w:rsidR="00C05FC0" w:rsidRPr="00E9388C" w:rsidRDefault="00C05FC0" w:rsidP="00C05FC0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r w:rsidRPr="00E9388C">
        <w:rPr>
          <w:rStyle w:val="3Char"/>
          <w:rFonts w:cs="宋体"/>
          <w:kern w:val="2"/>
          <w:sz w:val="28"/>
          <w:szCs w:val="28"/>
          <w:lang w:eastAsia="zh-CN"/>
        </w:rPr>
        <w:t>INSERT ... ON DUPLICATE KEY UPDATE</w:t>
      </w:r>
    </w:p>
    <w:p w:rsidR="00C05FC0" w:rsidRPr="00E9388C" w:rsidRDefault="00C05FC0" w:rsidP="00C05FC0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REPLACE INTO、INSERT IGNORE 、INSERT INTO VALUES(),(),()</w:t>
      </w:r>
    </w:p>
    <w:p w:rsidR="00C05FC0" w:rsidRPr="00E9388C" w:rsidRDefault="00C05FC0" w:rsidP="00C05FC0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  <w:r w:rsidRPr="00E9388C">
        <w:rPr>
          <w:rStyle w:val="3Char"/>
          <w:rFonts w:cs="宋体"/>
          <w:kern w:val="2"/>
          <w:sz w:val="28"/>
          <w:szCs w:val="28"/>
          <w:lang w:eastAsia="zh-CN"/>
        </w:rPr>
        <w:t xml:space="preserve">UPDATE … WHERE ID </w:t>
      </w:r>
      <w:proofErr w:type="gramStart"/>
      <w:r w:rsidRPr="00E9388C">
        <w:rPr>
          <w:rStyle w:val="3Char"/>
          <w:rFonts w:cs="宋体"/>
          <w:kern w:val="2"/>
          <w:sz w:val="28"/>
          <w:szCs w:val="28"/>
          <w:lang w:eastAsia="zh-CN"/>
        </w:rPr>
        <w:t>IN(</w:t>
      </w:r>
      <w:proofErr w:type="gramEnd"/>
      <w:r w:rsidRPr="00E9388C">
        <w:rPr>
          <w:rStyle w:val="3Char"/>
          <w:rFonts w:cs="宋体"/>
          <w:kern w:val="2"/>
          <w:sz w:val="28"/>
          <w:szCs w:val="28"/>
          <w:lang w:eastAsia="zh-CN"/>
        </w:rPr>
        <w:t>10,20,50,…)</w:t>
      </w:r>
    </w:p>
    <w:p w:rsidR="00BF7D95" w:rsidRPr="001A30B4" w:rsidRDefault="00BF7D95" w:rsidP="00BF7D95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r w:rsidRPr="001A30B4">
        <w:rPr>
          <w:rStyle w:val="3Char"/>
          <w:rFonts w:cs="宋体" w:hint="eastAsia"/>
          <w:kern w:val="2"/>
          <w:sz w:val="28"/>
          <w:szCs w:val="28"/>
          <w:lang w:eastAsia="zh-CN"/>
        </w:rPr>
        <w:t>使用</w:t>
      </w: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LOAD DATA</w:t>
      </w:r>
      <w:r w:rsidRPr="001A30B4">
        <w:rPr>
          <w:rStyle w:val="3Char"/>
          <w:rFonts w:cs="宋体" w:hint="eastAsia"/>
          <w:kern w:val="2"/>
          <w:sz w:val="28"/>
          <w:szCs w:val="28"/>
          <w:lang w:eastAsia="zh-CN"/>
        </w:rPr>
        <w:t>导数据</w:t>
      </w:r>
    </w:p>
    <w:p w:rsidR="00C05FC0" w:rsidRPr="00BF7D95" w:rsidRDefault="00BF7D95" w:rsidP="00BF7D95">
      <w:pPr>
        <w:ind w:firstLine="420"/>
        <w:rPr>
          <w:rStyle w:val="3Char"/>
          <w:rFonts w:cs="宋体"/>
          <w:kern w:val="2"/>
          <w:sz w:val="28"/>
          <w:szCs w:val="28"/>
          <w:lang w:eastAsia="zh-CN"/>
        </w:rPr>
      </w:pPr>
      <w:r w:rsidRPr="00D67429">
        <w:rPr>
          <w:rStyle w:val="3Char"/>
          <w:rFonts w:cs="宋体" w:hint="eastAsia"/>
          <w:kern w:val="2"/>
          <w:sz w:val="28"/>
          <w:szCs w:val="28"/>
          <w:lang w:eastAsia="zh-CN"/>
        </w:rPr>
        <w:t>load data比insert快约20</w:t>
      </w: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倍。</w:t>
      </w:r>
    </w:p>
    <w:p w:rsidR="00F647BE" w:rsidRDefault="00F647BE" w:rsidP="00F647BE">
      <w:pPr>
        <w:pStyle w:val="a9"/>
        <w:ind w:left="420" w:firstLineChars="0" w:firstLine="0"/>
        <w:rPr>
          <w:rStyle w:val="3Char"/>
          <w:rFonts w:cs="宋体"/>
          <w:kern w:val="2"/>
          <w:sz w:val="28"/>
          <w:szCs w:val="28"/>
          <w:lang w:eastAsia="zh-CN"/>
        </w:rPr>
      </w:pPr>
    </w:p>
    <w:p w:rsidR="00166FF4" w:rsidRPr="0053677A" w:rsidRDefault="00166FF4" w:rsidP="00166FF4">
      <w:pPr>
        <w:pStyle w:val="3"/>
        <w:rPr>
          <w:rStyle w:val="2Char"/>
          <w:rFonts w:ascii="Times New Roman" w:hAnsi="Times New Roman"/>
          <w:b w:val="0"/>
          <w:sz w:val="30"/>
          <w:szCs w:val="30"/>
          <w:lang w:eastAsia="zh-CN"/>
        </w:rPr>
      </w:pPr>
      <w:r>
        <w:rPr>
          <w:rStyle w:val="2Char"/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Pr="0053677A">
        <w:rPr>
          <w:rStyle w:val="2Char"/>
          <w:rFonts w:ascii="Times New Roman" w:hAnsi="Times New Roman" w:hint="eastAsia"/>
          <w:b w:val="0"/>
          <w:sz w:val="30"/>
          <w:szCs w:val="30"/>
        </w:rPr>
        <w:t>.</w:t>
      </w:r>
      <w:r w:rsidR="00CE231F">
        <w:rPr>
          <w:rStyle w:val="2Char"/>
          <w:rFonts w:ascii="Times New Roman" w:hAnsi="Times New Roman" w:hint="eastAsia"/>
          <w:b w:val="0"/>
          <w:sz w:val="30"/>
          <w:szCs w:val="30"/>
          <w:lang w:eastAsia="zh-CN"/>
        </w:rPr>
        <w:t>7</w:t>
      </w:r>
      <w:r w:rsidRPr="0053677A">
        <w:rPr>
          <w:rStyle w:val="2Char"/>
          <w:rFonts w:ascii="Times New Roman" w:hAnsi="Times New Roman" w:hint="eastAsia"/>
          <w:b w:val="0"/>
          <w:sz w:val="30"/>
          <w:szCs w:val="30"/>
        </w:rPr>
        <w:t>.</w:t>
      </w:r>
      <w:r>
        <w:rPr>
          <w:rStyle w:val="2Char"/>
          <w:rFonts w:ascii="Times New Roman" w:hAnsi="Times New Roman" w:hint="eastAsia"/>
          <w:b w:val="0"/>
          <w:sz w:val="30"/>
          <w:szCs w:val="30"/>
          <w:lang w:eastAsia="zh-CN"/>
        </w:rPr>
        <w:t xml:space="preserve"> </w:t>
      </w:r>
      <w:r>
        <w:rPr>
          <w:rStyle w:val="2Char"/>
          <w:rFonts w:ascii="Times New Roman" w:hAnsi="Times New Roman" w:hint="eastAsia"/>
          <w:b w:val="0"/>
          <w:sz w:val="30"/>
          <w:szCs w:val="30"/>
          <w:lang w:eastAsia="zh-CN"/>
        </w:rPr>
        <w:t>其他</w:t>
      </w:r>
    </w:p>
    <w:p w:rsidR="004A48C4" w:rsidRPr="00E9388C" w:rsidRDefault="004A48C4" w:rsidP="0003563F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bookmarkStart w:id="63" w:name="_Toc370824802"/>
      <w:r w:rsidRPr="00DC470A">
        <w:rPr>
          <w:rStyle w:val="3Char"/>
          <w:rFonts w:cs="宋体" w:hint="eastAsia"/>
          <w:kern w:val="2"/>
          <w:sz w:val="28"/>
          <w:szCs w:val="28"/>
          <w:highlight w:val="green"/>
          <w:lang w:eastAsia="zh-CN"/>
        </w:rPr>
        <w:t>避免使用存储过程、触发器、函数、UDF、events等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，容易将业务逻辑和</w:t>
      </w:r>
      <w:r w:rsidR="0003563F">
        <w:rPr>
          <w:rStyle w:val="3Char"/>
          <w:rFonts w:cs="宋体" w:hint="eastAsia"/>
          <w:kern w:val="2"/>
          <w:sz w:val="28"/>
          <w:szCs w:val="28"/>
          <w:lang w:eastAsia="zh-CN"/>
        </w:rPr>
        <w:t>数据库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耦合在一起</w:t>
      </w:r>
      <w:bookmarkEnd w:id="63"/>
      <w:r w:rsidR="009F584E">
        <w:rPr>
          <w:rStyle w:val="3Char"/>
          <w:rFonts w:cs="宋体" w:hint="eastAsia"/>
          <w:kern w:val="2"/>
          <w:sz w:val="28"/>
          <w:szCs w:val="28"/>
          <w:lang w:eastAsia="zh-CN"/>
        </w:rPr>
        <w:t>。</w:t>
      </w:r>
    </w:p>
    <w:p w:rsidR="004A48C4" w:rsidRPr="00E9388C" w:rsidRDefault="004A48C4" w:rsidP="004D2E01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bookmarkStart w:id="64" w:name="_Toc370824805"/>
      <w:r w:rsidRPr="00DC470A">
        <w:rPr>
          <w:rStyle w:val="3Char"/>
          <w:rFonts w:cs="宋体" w:hint="eastAsia"/>
          <w:kern w:val="2"/>
          <w:sz w:val="28"/>
          <w:szCs w:val="28"/>
          <w:highlight w:val="green"/>
          <w:lang w:eastAsia="zh-CN"/>
        </w:rPr>
        <w:t>减少使用视图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，避免复杂的语句。</w:t>
      </w:r>
      <w:bookmarkEnd w:id="64"/>
    </w:p>
    <w:p w:rsidR="004A48C4" w:rsidRPr="00E9388C" w:rsidRDefault="004A48C4" w:rsidP="003A05AB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bookmarkStart w:id="65" w:name="_Toc370824808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使用</w:t>
      </w:r>
      <w:r w:rsidR="003A05AB">
        <w:rPr>
          <w:rStyle w:val="3Char"/>
          <w:rFonts w:cs="宋体" w:hint="eastAsia"/>
          <w:kern w:val="2"/>
          <w:sz w:val="28"/>
          <w:szCs w:val="28"/>
          <w:lang w:eastAsia="zh-CN"/>
        </w:rPr>
        <w:t>PREPARED STATEMENT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，可以提供性能并且避免</w:t>
      </w:r>
      <w:r w:rsidRPr="00E9388C">
        <w:rPr>
          <w:rStyle w:val="3Char"/>
          <w:rFonts w:cs="宋体"/>
          <w:kern w:val="2"/>
          <w:sz w:val="28"/>
          <w:szCs w:val="28"/>
          <w:lang w:eastAsia="zh-CN"/>
        </w:rPr>
        <w:t>SQL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注入。</w:t>
      </w:r>
      <w:bookmarkEnd w:id="65"/>
    </w:p>
    <w:p w:rsidR="002B0CF9" w:rsidRPr="00E9388C" w:rsidRDefault="004A48C4" w:rsidP="002B0CF9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bookmarkStart w:id="66" w:name="_Toc370824809"/>
      <w:proofErr w:type="spellStart"/>
      <w:r w:rsidRPr="00E9388C">
        <w:rPr>
          <w:rStyle w:val="3Char"/>
          <w:rFonts w:cs="宋体"/>
          <w:kern w:val="2"/>
          <w:sz w:val="28"/>
          <w:szCs w:val="28"/>
          <w:lang w:eastAsia="zh-CN"/>
        </w:rPr>
        <w:t>InnoDB</w:t>
      </w:r>
      <w:proofErr w:type="spellEnd"/>
      <w:proofErr w:type="gramStart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表避免</w:t>
      </w:r>
      <w:proofErr w:type="gramEnd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使用</w:t>
      </w:r>
      <w:r w:rsidRPr="00E9388C">
        <w:rPr>
          <w:rStyle w:val="3Char"/>
          <w:rFonts w:cs="宋体"/>
          <w:kern w:val="2"/>
          <w:sz w:val="28"/>
          <w:szCs w:val="28"/>
          <w:lang w:eastAsia="zh-CN"/>
        </w:rPr>
        <w:t>COUNT(*)</w:t>
      </w:r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操作，计数统计实时要求较强可以使用</w:t>
      </w:r>
      <w:proofErr w:type="spellStart"/>
      <w:r w:rsidRPr="00E9388C">
        <w:rPr>
          <w:rStyle w:val="3Char"/>
          <w:rFonts w:cs="宋体"/>
          <w:kern w:val="2"/>
          <w:sz w:val="28"/>
          <w:szCs w:val="28"/>
          <w:lang w:eastAsia="zh-CN"/>
        </w:rPr>
        <w:t>memcache</w:t>
      </w:r>
      <w:proofErr w:type="spellEnd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或者</w:t>
      </w:r>
      <w:proofErr w:type="spellStart"/>
      <w:r w:rsidRPr="00E9388C">
        <w:rPr>
          <w:rStyle w:val="3Char"/>
          <w:rFonts w:cs="宋体"/>
          <w:kern w:val="2"/>
          <w:sz w:val="28"/>
          <w:szCs w:val="28"/>
          <w:lang w:eastAsia="zh-CN"/>
        </w:rPr>
        <w:t>redis</w:t>
      </w:r>
      <w:proofErr w:type="spellEnd"/>
      <w:r w:rsidRPr="00E9388C">
        <w:rPr>
          <w:rStyle w:val="3Char"/>
          <w:rFonts w:cs="宋体" w:hint="eastAsia"/>
          <w:kern w:val="2"/>
          <w:sz w:val="28"/>
          <w:szCs w:val="28"/>
          <w:lang w:eastAsia="zh-CN"/>
        </w:rPr>
        <w:t>，非实时统计可以使用单独统计表，定时更新。</w:t>
      </w:r>
      <w:bookmarkEnd w:id="66"/>
    </w:p>
    <w:p w:rsidR="004A48C4" w:rsidRPr="002A2133" w:rsidRDefault="002A2133" w:rsidP="002A2133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r w:rsidRPr="002A2133">
        <w:rPr>
          <w:rStyle w:val="3Char"/>
          <w:rFonts w:cs="宋体"/>
          <w:kern w:val="2"/>
          <w:sz w:val="28"/>
          <w:szCs w:val="28"/>
          <w:lang w:eastAsia="zh-CN"/>
        </w:rPr>
        <w:t>读取数据时，只选取所需要的列，不要每次都SELECT *</w:t>
      </w:r>
      <w:r w:rsidR="0058519F">
        <w:rPr>
          <w:rStyle w:val="3Char"/>
          <w:rFonts w:cs="宋体"/>
          <w:kern w:val="2"/>
          <w:sz w:val="28"/>
          <w:szCs w:val="28"/>
          <w:lang w:eastAsia="zh-CN"/>
        </w:rPr>
        <w:t>，避免产</w:t>
      </w:r>
      <w:r w:rsidR="0058519F">
        <w:rPr>
          <w:rStyle w:val="3Char"/>
          <w:rFonts w:cs="宋体"/>
          <w:kern w:val="2"/>
          <w:sz w:val="28"/>
          <w:szCs w:val="28"/>
          <w:lang w:eastAsia="zh-CN"/>
        </w:rPr>
        <w:lastRenderedPageBreak/>
        <w:t>生严重的随机读问题</w:t>
      </w:r>
      <w:r w:rsidR="0058519F">
        <w:rPr>
          <w:rStyle w:val="3Char"/>
          <w:rFonts w:cs="宋体" w:hint="eastAsia"/>
          <w:kern w:val="2"/>
          <w:sz w:val="28"/>
          <w:szCs w:val="28"/>
          <w:lang w:eastAsia="zh-CN"/>
        </w:rPr>
        <w:t>、减少网络流量等，</w:t>
      </w:r>
      <w:r w:rsidRPr="002A2133">
        <w:rPr>
          <w:rStyle w:val="3Char"/>
          <w:rFonts w:cs="宋体"/>
          <w:kern w:val="2"/>
          <w:sz w:val="28"/>
          <w:szCs w:val="28"/>
          <w:lang w:eastAsia="zh-CN"/>
        </w:rPr>
        <w:t>尤其是读到一些TEXT/BLOB</w:t>
      </w:r>
      <w:r>
        <w:rPr>
          <w:rStyle w:val="3Char"/>
          <w:rFonts w:cs="宋体"/>
          <w:kern w:val="2"/>
          <w:sz w:val="28"/>
          <w:szCs w:val="28"/>
          <w:lang w:eastAsia="zh-CN"/>
        </w:rPr>
        <w:t>列</w:t>
      </w: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。</w:t>
      </w:r>
      <w:ins w:id="67" w:author="金京" w:date="2015-06-25T17:34:00Z">
        <w:r w:rsidR="00605108">
          <w:rPr>
            <w:rStyle w:val="3Char"/>
            <w:rFonts w:cs="宋体" w:hint="eastAsia"/>
            <w:kern w:val="2"/>
            <w:sz w:val="28"/>
            <w:szCs w:val="28"/>
            <w:lang w:eastAsia="zh-CN"/>
          </w:rPr>
          <w:t>避免由于字段变更导致的其他与该表相关业务的</w:t>
        </w:r>
      </w:ins>
      <w:ins w:id="68" w:author="金京" w:date="2015-06-25T17:35:00Z">
        <w:r w:rsidR="00605108">
          <w:rPr>
            <w:rStyle w:val="3Char"/>
            <w:rFonts w:cs="宋体" w:hint="eastAsia"/>
            <w:kern w:val="2"/>
            <w:sz w:val="28"/>
            <w:szCs w:val="28"/>
            <w:lang w:eastAsia="zh-CN"/>
          </w:rPr>
          <w:t>query失效</w:t>
        </w:r>
      </w:ins>
    </w:p>
    <w:p w:rsidR="00675C66" w:rsidRPr="00675C66" w:rsidRDefault="00675C66" w:rsidP="00675C66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r w:rsidRPr="00675C66">
        <w:rPr>
          <w:rStyle w:val="3Char"/>
          <w:rFonts w:cs="宋体" w:hint="eastAsia"/>
          <w:kern w:val="2"/>
          <w:sz w:val="28"/>
          <w:szCs w:val="28"/>
          <w:lang w:eastAsia="zh-CN"/>
        </w:rPr>
        <w:t>OR改写为IN()</w:t>
      </w:r>
    </w:p>
    <w:p w:rsidR="00675C66" w:rsidRPr="00675C66" w:rsidRDefault="00675C66" w:rsidP="00675C66">
      <w:pPr>
        <w:ind w:left="420"/>
        <w:rPr>
          <w:rStyle w:val="3Char"/>
          <w:rFonts w:cs="宋体"/>
          <w:kern w:val="2"/>
          <w:sz w:val="28"/>
          <w:szCs w:val="28"/>
          <w:lang w:eastAsia="zh-CN"/>
        </w:rPr>
      </w:pP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OR</w:t>
      </w:r>
      <w:r w:rsidRPr="00675C66">
        <w:rPr>
          <w:rStyle w:val="3Char"/>
          <w:rFonts w:cs="宋体" w:hint="eastAsia"/>
          <w:kern w:val="2"/>
          <w:sz w:val="28"/>
          <w:szCs w:val="28"/>
          <w:lang w:eastAsia="zh-CN"/>
        </w:rPr>
        <w:t>的效率是</w:t>
      </w: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N</w:t>
      </w:r>
      <w:r w:rsidRPr="00675C66">
        <w:rPr>
          <w:rStyle w:val="3Char"/>
          <w:rFonts w:cs="宋体" w:hint="eastAsia"/>
          <w:kern w:val="2"/>
          <w:sz w:val="28"/>
          <w:szCs w:val="28"/>
          <w:lang w:eastAsia="zh-CN"/>
        </w:rPr>
        <w:t>级别</w:t>
      </w: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，IN</w:t>
      </w:r>
      <w:r w:rsidRPr="00675C66">
        <w:rPr>
          <w:rStyle w:val="3Char"/>
          <w:rFonts w:cs="宋体" w:hint="eastAsia"/>
          <w:kern w:val="2"/>
          <w:sz w:val="28"/>
          <w:szCs w:val="28"/>
          <w:lang w:eastAsia="zh-CN"/>
        </w:rPr>
        <w:t>的消息时</w:t>
      </w: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LOG(N</w:t>
      </w:r>
      <w:r w:rsidRPr="00675C66">
        <w:rPr>
          <w:rStyle w:val="3Char"/>
          <w:rFonts w:cs="宋体" w:hint="eastAsia"/>
          <w:kern w:val="2"/>
          <w:sz w:val="28"/>
          <w:szCs w:val="28"/>
          <w:lang w:eastAsia="zh-CN"/>
        </w:rPr>
        <w:t>)级别</w:t>
      </w: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，IN</w:t>
      </w:r>
      <w:r w:rsidRPr="00675C66">
        <w:rPr>
          <w:rStyle w:val="3Char"/>
          <w:rFonts w:cs="宋体" w:hint="eastAsia"/>
          <w:kern w:val="2"/>
          <w:sz w:val="28"/>
          <w:szCs w:val="28"/>
          <w:lang w:eastAsia="zh-CN"/>
        </w:rPr>
        <w:t>的个数建议控制在200以内</w:t>
      </w: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。</w:t>
      </w:r>
    </w:p>
    <w:p w:rsidR="00675C66" w:rsidRPr="00675C66" w:rsidRDefault="00675C66" w:rsidP="00675C66">
      <w:pPr>
        <w:ind w:firstLine="420"/>
        <w:rPr>
          <w:rStyle w:val="3Char"/>
          <w:rFonts w:cs="宋体"/>
          <w:kern w:val="2"/>
          <w:sz w:val="28"/>
          <w:szCs w:val="28"/>
          <w:lang w:eastAsia="zh-CN"/>
        </w:rPr>
      </w:pPr>
      <w:r w:rsidRPr="00675C66">
        <w:rPr>
          <w:rStyle w:val="3Char"/>
          <w:rFonts w:cs="宋体" w:hint="eastAsia"/>
          <w:kern w:val="2"/>
          <w:sz w:val="28"/>
          <w:szCs w:val="28"/>
          <w:lang w:eastAsia="zh-CN"/>
        </w:rPr>
        <w:t>select id from t where phone=</w:t>
      </w:r>
      <w:r w:rsidR="00E6306B" w:rsidRPr="00675C66">
        <w:rPr>
          <w:rStyle w:val="3Char"/>
          <w:rFonts w:cs="宋体" w:hint="eastAsia"/>
          <w:kern w:val="2"/>
          <w:sz w:val="28"/>
          <w:szCs w:val="28"/>
          <w:lang w:eastAsia="zh-CN"/>
        </w:rPr>
        <w:t>′</w:t>
      </w:r>
      <w:r w:rsidRPr="00675C66">
        <w:rPr>
          <w:rStyle w:val="3Char"/>
          <w:rFonts w:cs="宋体" w:hint="eastAsia"/>
          <w:kern w:val="2"/>
          <w:sz w:val="28"/>
          <w:szCs w:val="28"/>
          <w:lang w:eastAsia="zh-CN"/>
        </w:rPr>
        <w:t>159′ or phone=</w:t>
      </w:r>
      <w:r w:rsidR="00E6306B" w:rsidRPr="00675C66">
        <w:rPr>
          <w:rStyle w:val="3Char"/>
          <w:rFonts w:cs="宋体" w:hint="eastAsia"/>
          <w:kern w:val="2"/>
          <w:sz w:val="28"/>
          <w:szCs w:val="28"/>
          <w:lang w:eastAsia="zh-CN"/>
        </w:rPr>
        <w:t>′</w:t>
      </w:r>
      <w:r w:rsidRPr="00675C66">
        <w:rPr>
          <w:rStyle w:val="3Char"/>
          <w:rFonts w:cs="宋体" w:hint="eastAsia"/>
          <w:kern w:val="2"/>
          <w:sz w:val="28"/>
          <w:szCs w:val="28"/>
          <w:lang w:eastAsia="zh-CN"/>
        </w:rPr>
        <w:t>136′;</w:t>
      </w:r>
    </w:p>
    <w:p w:rsidR="00675C66" w:rsidRPr="00675C66" w:rsidRDefault="00675C66" w:rsidP="00675C66">
      <w:pPr>
        <w:ind w:firstLine="420"/>
        <w:rPr>
          <w:rStyle w:val="3Char"/>
          <w:rFonts w:cs="宋体"/>
          <w:kern w:val="2"/>
          <w:sz w:val="28"/>
          <w:szCs w:val="28"/>
          <w:lang w:eastAsia="zh-CN"/>
        </w:rPr>
      </w:pPr>
      <w:r w:rsidRPr="00675C66">
        <w:rPr>
          <w:rStyle w:val="3Char"/>
          <w:rFonts w:cs="宋体"/>
          <w:kern w:val="2"/>
          <w:sz w:val="28"/>
          <w:szCs w:val="28"/>
          <w:lang w:eastAsia="zh-CN"/>
        </w:rPr>
        <w:t>=&gt;</w:t>
      </w:r>
    </w:p>
    <w:p w:rsidR="00EB6F17" w:rsidRDefault="00675C66" w:rsidP="00675C66">
      <w:pPr>
        <w:ind w:firstLine="420"/>
        <w:rPr>
          <w:rStyle w:val="3Char"/>
          <w:rFonts w:cs="宋体"/>
          <w:kern w:val="2"/>
          <w:sz w:val="28"/>
          <w:szCs w:val="28"/>
          <w:lang w:eastAsia="zh-CN"/>
        </w:rPr>
      </w:pPr>
      <w:r w:rsidRPr="00675C66">
        <w:rPr>
          <w:rStyle w:val="3Char"/>
          <w:rFonts w:cs="宋体" w:hint="eastAsia"/>
          <w:kern w:val="2"/>
          <w:sz w:val="28"/>
          <w:szCs w:val="28"/>
          <w:lang w:eastAsia="zh-CN"/>
        </w:rPr>
        <w:t>select id from t where phone in (</w:t>
      </w:r>
      <w:r w:rsidR="00E6306B" w:rsidRPr="00675C66">
        <w:rPr>
          <w:rStyle w:val="3Char"/>
          <w:rFonts w:cs="宋体" w:hint="eastAsia"/>
          <w:kern w:val="2"/>
          <w:sz w:val="28"/>
          <w:szCs w:val="28"/>
          <w:lang w:eastAsia="zh-CN"/>
        </w:rPr>
        <w:t>′</w:t>
      </w:r>
      <w:r w:rsidRPr="00675C66">
        <w:rPr>
          <w:rStyle w:val="3Char"/>
          <w:rFonts w:cs="宋体" w:hint="eastAsia"/>
          <w:kern w:val="2"/>
          <w:sz w:val="28"/>
          <w:szCs w:val="28"/>
          <w:lang w:eastAsia="zh-CN"/>
        </w:rPr>
        <w:t xml:space="preserve">159′, </w:t>
      </w:r>
      <w:r w:rsidR="00E6306B" w:rsidRPr="00675C66">
        <w:rPr>
          <w:rStyle w:val="3Char"/>
          <w:rFonts w:cs="宋体" w:hint="eastAsia"/>
          <w:kern w:val="2"/>
          <w:sz w:val="28"/>
          <w:szCs w:val="28"/>
          <w:lang w:eastAsia="zh-CN"/>
        </w:rPr>
        <w:t>′</w:t>
      </w:r>
      <w:r w:rsidRPr="00675C66">
        <w:rPr>
          <w:rStyle w:val="3Char"/>
          <w:rFonts w:cs="宋体" w:hint="eastAsia"/>
          <w:kern w:val="2"/>
          <w:sz w:val="28"/>
          <w:szCs w:val="28"/>
          <w:lang w:eastAsia="zh-CN"/>
        </w:rPr>
        <w:t>136′);</w:t>
      </w:r>
    </w:p>
    <w:p w:rsidR="009438D9" w:rsidRPr="009438D9" w:rsidRDefault="009438D9" w:rsidP="009438D9">
      <w:pPr>
        <w:pStyle w:val="a9"/>
        <w:numPr>
          <w:ilvl w:val="0"/>
          <w:numId w:val="5"/>
        </w:numPr>
        <w:ind w:firstLineChars="0"/>
        <w:rPr>
          <w:rStyle w:val="3Char"/>
          <w:rFonts w:cs="宋体"/>
          <w:kern w:val="2"/>
          <w:sz w:val="28"/>
          <w:szCs w:val="28"/>
          <w:lang w:eastAsia="zh-CN"/>
        </w:rPr>
      </w:pPr>
      <w:r w:rsidRPr="009438D9">
        <w:rPr>
          <w:rStyle w:val="3Char"/>
          <w:rFonts w:cs="宋体" w:hint="eastAsia"/>
          <w:kern w:val="2"/>
          <w:sz w:val="28"/>
          <w:szCs w:val="28"/>
          <w:lang w:eastAsia="zh-CN"/>
        </w:rPr>
        <w:t>OR改写为UNION</w:t>
      </w:r>
    </w:p>
    <w:p w:rsidR="009438D9" w:rsidRPr="009438D9" w:rsidRDefault="009438D9" w:rsidP="009438D9">
      <w:pPr>
        <w:ind w:firstLine="420"/>
        <w:rPr>
          <w:rStyle w:val="3Char"/>
          <w:rFonts w:cs="宋体"/>
          <w:kern w:val="2"/>
          <w:sz w:val="28"/>
          <w:szCs w:val="28"/>
          <w:lang w:eastAsia="zh-CN"/>
        </w:rPr>
      </w:pPr>
      <w:proofErr w:type="spellStart"/>
      <w:r w:rsidRPr="009438D9">
        <w:rPr>
          <w:rStyle w:val="3Char"/>
          <w:rFonts w:cs="宋体" w:hint="eastAsia"/>
          <w:kern w:val="2"/>
          <w:sz w:val="28"/>
          <w:szCs w:val="28"/>
          <w:lang w:eastAsia="zh-CN"/>
        </w:rPr>
        <w:t>mysql</w:t>
      </w:r>
      <w:proofErr w:type="spellEnd"/>
      <w:r w:rsidRPr="009438D9">
        <w:rPr>
          <w:rStyle w:val="3Char"/>
          <w:rFonts w:cs="宋体" w:hint="eastAsia"/>
          <w:kern w:val="2"/>
          <w:sz w:val="28"/>
          <w:szCs w:val="28"/>
          <w:lang w:eastAsia="zh-CN"/>
        </w:rPr>
        <w:t>的索引合并</w:t>
      </w:r>
      <w:proofErr w:type="gramStart"/>
      <w:r w:rsidRPr="009438D9">
        <w:rPr>
          <w:rStyle w:val="3Char"/>
          <w:rFonts w:cs="宋体" w:hint="eastAsia"/>
          <w:kern w:val="2"/>
          <w:sz w:val="28"/>
          <w:szCs w:val="28"/>
          <w:lang w:eastAsia="zh-CN"/>
        </w:rPr>
        <w:t>很</w:t>
      </w:r>
      <w:proofErr w:type="gramEnd"/>
      <w:r w:rsidRPr="009438D9">
        <w:rPr>
          <w:rStyle w:val="3Char"/>
          <w:rFonts w:cs="宋体" w:hint="eastAsia"/>
          <w:kern w:val="2"/>
          <w:sz w:val="28"/>
          <w:szCs w:val="28"/>
          <w:lang w:eastAsia="zh-CN"/>
        </w:rPr>
        <w:t>弱智</w:t>
      </w:r>
      <w:r>
        <w:rPr>
          <w:rStyle w:val="3Char"/>
          <w:rFonts w:cs="宋体" w:hint="eastAsia"/>
          <w:kern w:val="2"/>
          <w:sz w:val="28"/>
          <w:szCs w:val="28"/>
          <w:lang w:eastAsia="zh-CN"/>
        </w:rPr>
        <w:t>。</w:t>
      </w:r>
    </w:p>
    <w:p w:rsidR="009438D9" w:rsidRPr="009438D9" w:rsidRDefault="009438D9" w:rsidP="009438D9">
      <w:pPr>
        <w:ind w:firstLine="420"/>
        <w:rPr>
          <w:rStyle w:val="3Char"/>
          <w:rFonts w:cs="宋体"/>
          <w:kern w:val="2"/>
          <w:sz w:val="28"/>
          <w:szCs w:val="28"/>
          <w:lang w:eastAsia="zh-CN"/>
        </w:rPr>
      </w:pPr>
      <w:r w:rsidRPr="009438D9">
        <w:rPr>
          <w:rStyle w:val="3Char"/>
          <w:rFonts w:cs="宋体" w:hint="eastAsia"/>
          <w:kern w:val="2"/>
          <w:sz w:val="28"/>
          <w:szCs w:val="28"/>
          <w:lang w:eastAsia="zh-CN"/>
        </w:rPr>
        <w:t xml:space="preserve">select id from t where phone = </w:t>
      </w:r>
      <w:r w:rsidR="00CF1C04" w:rsidRPr="009438D9">
        <w:rPr>
          <w:rStyle w:val="3Char"/>
          <w:rFonts w:cs="宋体" w:hint="eastAsia"/>
          <w:kern w:val="2"/>
          <w:sz w:val="28"/>
          <w:szCs w:val="28"/>
          <w:lang w:eastAsia="zh-CN"/>
        </w:rPr>
        <w:t>′</w:t>
      </w:r>
      <w:r w:rsidRPr="009438D9">
        <w:rPr>
          <w:rStyle w:val="3Char"/>
          <w:rFonts w:cs="宋体" w:hint="eastAsia"/>
          <w:kern w:val="2"/>
          <w:sz w:val="28"/>
          <w:szCs w:val="28"/>
          <w:lang w:eastAsia="zh-CN"/>
        </w:rPr>
        <w:t xml:space="preserve">159′ or name = </w:t>
      </w:r>
      <w:r w:rsidR="00CF1C04" w:rsidRPr="009438D9">
        <w:rPr>
          <w:rStyle w:val="3Char"/>
          <w:rFonts w:cs="宋体" w:hint="eastAsia"/>
          <w:kern w:val="2"/>
          <w:sz w:val="28"/>
          <w:szCs w:val="28"/>
          <w:lang w:eastAsia="zh-CN"/>
        </w:rPr>
        <w:t>′</w:t>
      </w:r>
      <w:r w:rsidRPr="009438D9">
        <w:rPr>
          <w:rStyle w:val="3Char"/>
          <w:rFonts w:cs="宋体" w:hint="eastAsia"/>
          <w:kern w:val="2"/>
          <w:sz w:val="28"/>
          <w:szCs w:val="28"/>
          <w:lang w:eastAsia="zh-CN"/>
        </w:rPr>
        <w:t>john</w:t>
      </w:r>
      <w:r w:rsidR="00CF1C04" w:rsidRPr="009438D9">
        <w:rPr>
          <w:rStyle w:val="3Char"/>
          <w:rFonts w:cs="宋体" w:hint="eastAsia"/>
          <w:kern w:val="2"/>
          <w:sz w:val="28"/>
          <w:szCs w:val="28"/>
          <w:lang w:eastAsia="zh-CN"/>
        </w:rPr>
        <w:t>′</w:t>
      </w:r>
      <w:r w:rsidRPr="009438D9">
        <w:rPr>
          <w:rStyle w:val="3Char"/>
          <w:rFonts w:cs="宋体" w:hint="eastAsia"/>
          <w:kern w:val="2"/>
          <w:sz w:val="28"/>
          <w:szCs w:val="28"/>
          <w:lang w:eastAsia="zh-CN"/>
        </w:rPr>
        <w:t>;</w:t>
      </w:r>
    </w:p>
    <w:p w:rsidR="009438D9" w:rsidRPr="009438D9" w:rsidRDefault="009438D9" w:rsidP="009438D9">
      <w:pPr>
        <w:ind w:firstLine="420"/>
        <w:rPr>
          <w:rStyle w:val="3Char"/>
          <w:rFonts w:cs="宋体"/>
          <w:kern w:val="2"/>
          <w:sz w:val="28"/>
          <w:szCs w:val="28"/>
          <w:lang w:eastAsia="zh-CN"/>
        </w:rPr>
      </w:pPr>
      <w:r w:rsidRPr="009438D9">
        <w:rPr>
          <w:rStyle w:val="3Char"/>
          <w:rFonts w:cs="宋体"/>
          <w:kern w:val="2"/>
          <w:sz w:val="28"/>
          <w:szCs w:val="28"/>
          <w:lang w:eastAsia="zh-CN"/>
        </w:rPr>
        <w:t>=&gt;</w:t>
      </w:r>
    </w:p>
    <w:p w:rsidR="009438D9" w:rsidRPr="009438D9" w:rsidRDefault="009438D9" w:rsidP="009438D9">
      <w:pPr>
        <w:ind w:firstLine="420"/>
        <w:rPr>
          <w:rStyle w:val="3Char"/>
          <w:rFonts w:cs="宋体"/>
          <w:kern w:val="2"/>
          <w:sz w:val="28"/>
          <w:szCs w:val="28"/>
          <w:lang w:eastAsia="zh-CN"/>
        </w:rPr>
      </w:pPr>
      <w:r w:rsidRPr="009438D9">
        <w:rPr>
          <w:rStyle w:val="3Char"/>
          <w:rFonts w:cs="宋体" w:hint="eastAsia"/>
          <w:kern w:val="2"/>
          <w:sz w:val="28"/>
          <w:szCs w:val="28"/>
          <w:lang w:eastAsia="zh-CN"/>
        </w:rPr>
        <w:t>select id from t where phone=</w:t>
      </w:r>
      <w:r w:rsidR="00CF1C04" w:rsidRPr="009438D9">
        <w:rPr>
          <w:rStyle w:val="3Char"/>
          <w:rFonts w:cs="宋体" w:hint="eastAsia"/>
          <w:kern w:val="2"/>
          <w:sz w:val="28"/>
          <w:szCs w:val="28"/>
          <w:lang w:eastAsia="zh-CN"/>
        </w:rPr>
        <w:t>′</w:t>
      </w:r>
      <w:r w:rsidRPr="009438D9">
        <w:rPr>
          <w:rStyle w:val="3Char"/>
          <w:rFonts w:cs="宋体" w:hint="eastAsia"/>
          <w:kern w:val="2"/>
          <w:sz w:val="28"/>
          <w:szCs w:val="28"/>
          <w:lang w:eastAsia="zh-CN"/>
        </w:rPr>
        <w:t>159′</w:t>
      </w:r>
    </w:p>
    <w:p w:rsidR="009438D9" w:rsidRPr="009438D9" w:rsidRDefault="009438D9" w:rsidP="009438D9">
      <w:pPr>
        <w:ind w:firstLine="420"/>
        <w:rPr>
          <w:rStyle w:val="3Char"/>
          <w:rFonts w:cs="宋体"/>
          <w:kern w:val="2"/>
          <w:sz w:val="28"/>
          <w:szCs w:val="28"/>
          <w:lang w:eastAsia="zh-CN"/>
        </w:rPr>
      </w:pPr>
      <w:proofErr w:type="gramStart"/>
      <w:r w:rsidRPr="009438D9">
        <w:rPr>
          <w:rStyle w:val="3Char"/>
          <w:rFonts w:cs="宋体"/>
          <w:kern w:val="2"/>
          <w:sz w:val="28"/>
          <w:szCs w:val="28"/>
          <w:lang w:eastAsia="zh-CN"/>
        </w:rPr>
        <w:t>union</w:t>
      </w:r>
      <w:proofErr w:type="gramEnd"/>
    </w:p>
    <w:p w:rsidR="009438D9" w:rsidRDefault="00CF1C04" w:rsidP="009438D9">
      <w:pPr>
        <w:ind w:firstLine="420"/>
        <w:rPr>
          <w:rStyle w:val="3Char"/>
          <w:rFonts w:cs="宋体"/>
          <w:kern w:val="2"/>
          <w:sz w:val="28"/>
          <w:szCs w:val="28"/>
          <w:lang w:eastAsia="zh-CN"/>
        </w:rPr>
      </w:pPr>
      <w:r>
        <w:rPr>
          <w:rStyle w:val="3Char"/>
          <w:rFonts w:cs="宋体"/>
          <w:kern w:val="2"/>
          <w:sz w:val="28"/>
          <w:szCs w:val="28"/>
          <w:lang w:eastAsia="zh-CN"/>
        </w:rPr>
        <w:t>select id from t where name=</w:t>
      </w:r>
      <w:r w:rsidRPr="009438D9">
        <w:rPr>
          <w:rStyle w:val="3Char"/>
          <w:rFonts w:cs="宋体" w:hint="eastAsia"/>
          <w:kern w:val="2"/>
          <w:sz w:val="28"/>
          <w:szCs w:val="28"/>
          <w:lang w:eastAsia="zh-CN"/>
        </w:rPr>
        <w:t>′</w:t>
      </w:r>
      <w:proofErr w:type="spellStart"/>
      <w:r w:rsidR="009438D9" w:rsidRPr="009438D9">
        <w:rPr>
          <w:rStyle w:val="3Char"/>
          <w:rFonts w:cs="宋体"/>
          <w:kern w:val="2"/>
          <w:sz w:val="28"/>
          <w:szCs w:val="28"/>
          <w:lang w:eastAsia="zh-CN"/>
        </w:rPr>
        <w:t>jonh</w:t>
      </w:r>
      <w:proofErr w:type="spellEnd"/>
      <w:r w:rsidRPr="009438D9">
        <w:rPr>
          <w:rStyle w:val="3Char"/>
          <w:rFonts w:cs="宋体" w:hint="eastAsia"/>
          <w:kern w:val="2"/>
          <w:sz w:val="28"/>
          <w:szCs w:val="28"/>
          <w:lang w:eastAsia="zh-CN"/>
        </w:rPr>
        <w:t>′</w:t>
      </w:r>
    </w:p>
    <w:sectPr w:rsidR="009438D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2BB" w:rsidRDefault="004142BB">
      <w:r>
        <w:separator/>
      </w:r>
    </w:p>
  </w:endnote>
  <w:endnote w:type="continuationSeparator" w:id="0">
    <w:p w:rsidR="004142BB" w:rsidRDefault="00414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A0E" w:rsidRDefault="00536A0E" w:rsidP="00402F81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E51B26">
      <w:rPr>
        <w:noProof/>
        <w:kern w:val="0"/>
        <w:szCs w:val="21"/>
      </w:rPr>
      <w:t>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E51B26">
      <w:rPr>
        <w:noProof/>
        <w:kern w:val="0"/>
        <w:szCs w:val="21"/>
      </w:rPr>
      <w:t>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2BB" w:rsidRDefault="004142BB">
      <w:r>
        <w:separator/>
      </w:r>
    </w:p>
  </w:footnote>
  <w:footnote w:type="continuationSeparator" w:id="0">
    <w:p w:rsidR="004142BB" w:rsidRDefault="004142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A0E" w:rsidRDefault="00536A0E" w:rsidP="00402F81">
    <w:pPr>
      <w:pStyle w:val="a5"/>
      <w:jc w:val="both"/>
      <w:rPr>
        <w:lang w:eastAsia="zh-CN"/>
      </w:rPr>
    </w:pPr>
    <w:r>
      <w:t xml:space="preserve">   </w:t>
    </w:r>
    <w:r>
      <w:rPr>
        <w:rFonts w:hint="eastAsia"/>
        <w:lang w:eastAsia="zh-CN"/>
      </w:rPr>
      <w:t>MySQL</w:t>
    </w:r>
    <w:r>
      <w:rPr>
        <w:rFonts w:hint="eastAsia"/>
        <w:lang w:eastAsia="zh-CN"/>
      </w:rPr>
      <w:t>开发规范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11E24ECF"/>
    <w:multiLevelType w:val="hybridMultilevel"/>
    <w:tmpl w:val="D570E3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F72D5D"/>
    <w:multiLevelType w:val="hybridMultilevel"/>
    <w:tmpl w:val="A7D62D48"/>
    <w:lvl w:ilvl="0" w:tplc="857668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A94E3B"/>
    <w:multiLevelType w:val="multilevel"/>
    <w:tmpl w:val="D26C0FC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4062141C"/>
    <w:multiLevelType w:val="multilevel"/>
    <w:tmpl w:val="49084ED1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0"/>
        <w:szCs w:val="20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0"/>
        <w:szCs w:val="20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0"/>
        <w:szCs w:val="20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0"/>
        <w:szCs w:val="20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0"/>
        <w:szCs w:val="20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0"/>
        <w:szCs w:val="20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0"/>
        <w:szCs w:val="20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0"/>
        <w:szCs w:val="20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0"/>
        <w:szCs w:val="20"/>
      </w:rPr>
    </w:lvl>
  </w:abstractNum>
  <w:abstractNum w:abstractNumId="5">
    <w:nsid w:val="6DF94B0B"/>
    <w:multiLevelType w:val="hybridMultilevel"/>
    <w:tmpl w:val="6B1E00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0355E35"/>
    <w:multiLevelType w:val="hybridMultilevel"/>
    <w:tmpl w:val="332EFB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金京">
    <w15:presenceInfo w15:providerId="Windows Live" w15:userId="3654c88bcbd1f4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9B4"/>
    <w:rsid w:val="0003563F"/>
    <w:rsid w:val="00094AC6"/>
    <w:rsid w:val="000A7715"/>
    <w:rsid w:val="000B1932"/>
    <w:rsid w:val="000C0A4C"/>
    <w:rsid w:val="000D6EB5"/>
    <w:rsid w:val="00166FF4"/>
    <w:rsid w:val="001A028D"/>
    <w:rsid w:val="001A30B4"/>
    <w:rsid w:val="001B1B15"/>
    <w:rsid w:val="00201DF7"/>
    <w:rsid w:val="00206858"/>
    <w:rsid w:val="00210ABB"/>
    <w:rsid w:val="00216E80"/>
    <w:rsid w:val="002229B4"/>
    <w:rsid w:val="00233CB7"/>
    <w:rsid w:val="00241C75"/>
    <w:rsid w:val="00256D02"/>
    <w:rsid w:val="002762C8"/>
    <w:rsid w:val="002820FE"/>
    <w:rsid w:val="00283907"/>
    <w:rsid w:val="00295E35"/>
    <w:rsid w:val="002A2133"/>
    <w:rsid w:val="002B0CF9"/>
    <w:rsid w:val="002D1DC9"/>
    <w:rsid w:val="002E232C"/>
    <w:rsid w:val="00322E7F"/>
    <w:rsid w:val="003469F9"/>
    <w:rsid w:val="0037521C"/>
    <w:rsid w:val="003A05AB"/>
    <w:rsid w:val="003C4FB3"/>
    <w:rsid w:val="00402F81"/>
    <w:rsid w:val="00403E53"/>
    <w:rsid w:val="004142BB"/>
    <w:rsid w:val="004205DD"/>
    <w:rsid w:val="00426442"/>
    <w:rsid w:val="004315B4"/>
    <w:rsid w:val="00441761"/>
    <w:rsid w:val="00492689"/>
    <w:rsid w:val="004A48C4"/>
    <w:rsid w:val="004D2E01"/>
    <w:rsid w:val="004F4A62"/>
    <w:rsid w:val="0053677A"/>
    <w:rsid w:val="00536A0E"/>
    <w:rsid w:val="0058519F"/>
    <w:rsid w:val="005B1B60"/>
    <w:rsid w:val="005B5C39"/>
    <w:rsid w:val="005D20B1"/>
    <w:rsid w:val="00605108"/>
    <w:rsid w:val="00635995"/>
    <w:rsid w:val="00675C66"/>
    <w:rsid w:val="006C2C04"/>
    <w:rsid w:val="006E2504"/>
    <w:rsid w:val="00710655"/>
    <w:rsid w:val="00757452"/>
    <w:rsid w:val="00770540"/>
    <w:rsid w:val="007758CF"/>
    <w:rsid w:val="00790DA7"/>
    <w:rsid w:val="007A0A8F"/>
    <w:rsid w:val="007B1C79"/>
    <w:rsid w:val="00806581"/>
    <w:rsid w:val="00813F59"/>
    <w:rsid w:val="0082106E"/>
    <w:rsid w:val="0085275C"/>
    <w:rsid w:val="00861D6B"/>
    <w:rsid w:val="00863169"/>
    <w:rsid w:val="00890744"/>
    <w:rsid w:val="008959B6"/>
    <w:rsid w:val="008A5B02"/>
    <w:rsid w:val="008E24C4"/>
    <w:rsid w:val="0093632D"/>
    <w:rsid w:val="009438D9"/>
    <w:rsid w:val="00974DB2"/>
    <w:rsid w:val="009912B6"/>
    <w:rsid w:val="009C013D"/>
    <w:rsid w:val="009E11ED"/>
    <w:rsid w:val="009E5BB4"/>
    <w:rsid w:val="009F584E"/>
    <w:rsid w:val="00A01553"/>
    <w:rsid w:val="00A069DB"/>
    <w:rsid w:val="00A64659"/>
    <w:rsid w:val="00A82E9B"/>
    <w:rsid w:val="00A9411C"/>
    <w:rsid w:val="00AA4532"/>
    <w:rsid w:val="00AB403C"/>
    <w:rsid w:val="00B0075B"/>
    <w:rsid w:val="00B0324A"/>
    <w:rsid w:val="00B45608"/>
    <w:rsid w:val="00B925FA"/>
    <w:rsid w:val="00BC76DB"/>
    <w:rsid w:val="00BD7D59"/>
    <w:rsid w:val="00BE5560"/>
    <w:rsid w:val="00BF7D95"/>
    <w:rsid w:val="00C04F73"/>
    <w:rsid w:val="00C05FC0"/>
    <w:rsid w:val="00C27141"/>
    <w:rsid w:val="00CA530A"/>
    <w:rsid w:val="00CE231F"/>
    <w:rsid w:val="00CF1C04"/>
    <w:rsid w:val="00D01D0E"/>
    <w:rsid w:val="00D07293"/>
    <w:rsid w:val="00D471D7"/>
    <w:rsid w:val="00D602C6"/>
    <w:rsid w:val="00D67429"/>
    <w:rsid w:val="00DA2DB2"/>
    <w:rsid w:val="00DB2172"/>
    <w:rsid w:val="00DB244B"/>
    <w:rsid w:val="00DB475C"/>
    <w:rsid w:val="00DC470A"/>
    <w:rsid w:val="00DD0A54"/>
    <w:rsid w:val="00E02E2E"/>
    <w:rsid w:val="00E51B26"/>
    <w:rsid w:val="00E57D3E"/>
    <w:rsid w:val="00E6306B"/>
    <w:rsid w:val="00E77FE3"/>
    <w:rsid w:val="00E8485A"/>
    <w:rsid w:val="00E9388C"/>
    <w:rsid w:val="00EA56B2"/>
    <w:rsid w:val="00EB6F17"/>
    <w:rsid w:val="00EF5D2F"/>
    <w:rsid w:val="00EF7E6E"/>
    <w:rsid w:val="00F06BCC"/>
    <w:rsid w:val="00F10977"/>
    <w:rsid w:val="00F647BE"/>
    <w:rsid w:val="00FA7BE8"/>
    <w:rsid w:val="00FB0010"/>
    <w:rsid w:val="00FB6BA6"/>
    <w:rsid w:val="00FF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A48C4"/>
    <w:pPr>
      <w:keepNext/>
      <w:numPr>
        <w:numId w:val="1"/>
      </w:numPr>
      <w:suppressAutoHyphens/>
      <w:spacing w:before="120" w:after="60" w:line="240" w:lineRule="atLeast"/>
      <w:jc w:val="left"/>
      <w:outlineLvl w:val="0"/>
    </w:pPr>
    <w:rPr>
      <w:rFonts w:ascii="宋体" w:eastAsia="宋体" w:hAnsi="宋体" w:cs="Times New Roman"/>
      <w:b/>
      <w:kern w:val="1"/>
      <w:sz w:val="24"/>
      <w:szCs w:val="20"/>
      <w:lang w:eastAsia="ar-SA"/>
    </w:rPr>
  </w:style>
  <w:style w:type="paragraph" w:styleId="2">
    <w:name w:val="heading 2"/>
    <w:basedOn w:val="1"/>
    <w:next w:val="a"/>
    <w:link w:val="2Char"/>
    <w:qFormat/>
    <w:rsid w:val="004A48C4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2"/>
    <w:next w:val="a"/>
    <w:link w:val="3Char"/>
    <w:qFormat/>
    <w:rsid w:val="004A48C4"/>
    <w:pPr>
      <w:keepLines/>
      <w:numPr>
        <w:ilvl w:val="0"/>
        <w:numId w:val="0"/>
      </w:numPr>
      <w:spacing w:before="260" w:after="260" w:line="100" w:lineRule="atLeast"/>
      <w:outlineLvl w:val="2"/>
    </w:pPr>
    <w:rPr>
      <w:b w:val="0"/>
      <w:bCs/>
      <w:szCs w:val="32"/>
    </w:rPr>
  </w:style>
  <w:style w:type="paragraph" w:styleId="4">
    <w:name w:val="heading 4"/>
    <w:basedOn w:val="a"/>
    <w:next w:val="a"/>
    <w:link w:val="4Char"/>
    <w:qFormat/>
    <w:rsid w:val="004A48C4"/>
    <w:pPr>
      <w:keepNext/>
      <w:keepLines/>
      <w:suppressAutoHyphens/>
      <w:spacing w:before="280" w:after="290" w:line="374" w:lineRule="auto"/>
      <w:outlineLvl w:val="3"/>
    </w:pPr>
    <w:rPr>
      <w:rFonts w:ascii="Arial" w:eastAsia="黑体" w:hAnsi="Arial" w:cs="Times New Roman"/>
      <w:b/>
      <w:bCs/>
      <w:kern w:val="1"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48C4"/>
    <w:rPr>
      <w:rFonts w:ascii="宋体" w:eastAsia="宋体" w:hAnsi="宋体" w:cs="Times New Roman"/>
      <w:b/>
      <w:kern w:val="1"/>
      <w:sz w:val="24"/>
      <w:szCs w:val="20"/>
      <w:lang w:eastAsia="ar-SA"/>
    </w:rPr>
  </w:style>
  <w:style w:type="character" w:customStyle="1" w:styleId="2Char">
    <w:name w:val="标题 2 Char"/>
    <w:basedOn w:val="a0"/>
    <w:link w:val="2"/>
    <w:rsid w:val="004A48C4"/>
    <w:rPr>
      <w:rFonts w:ascii="宋体" w:eastAsia="宋体" w:hAnsi="宋体" w:cs="Times New Roman"/>
      <w:b/>
      <w:kern w:val="1"/>
      <w:sz w:val="20"/>
      <w:szCs w:val="20"/>
      <w:lang w:eastAsia="ar-SA"/>
    </w:rPr>
  </w:style>
  <w:style w:type="character" w:customStyle="1" w:styleId="3Char">
    <w:name w:val="标题 3 Char"/>
    <w:basedOn w:val="a0"/>
    <w:link w:val="3"/>
    <w:rsid w:val="004A48C4"/>
    <w:rPr>
      <w:rFonts w:ascii="宋体" w:eastAsia="宋体" w:hAnsi="宋体" w:cs="Times New Roman"/>
      <w:bCs/>
      <w:kern w:val="1"/>
      <w:sz w:val="20"/>
      <w:szCs w:val="32"/>
      <w:lang w:eastAsia="ar-SA"/>
    </w:rPr>
  </w:style>
  <w:style w:type="character" w:customStyle="1" w:styleId="4Char">
    <w:name w:val="标题 4 Char"/>
    <w:basedOn w:val="a0"/>
    <w:link w:val="4"/>
    <w:rsid w:val="004A48C4"/>
    <w:rPr>
      <w:rFonts w:ascii="Arial" w:eastAsia="黑体" w:hAnsi="Arial" w:cs="Times New Roman"/>
      <w:b/>
      <w:bCs/>
      <w:kern w:val="1"/>
      <w:sz w:val="28"/>
      <w:szCs w:val="28"/>
      <w:lang w:eastAsia="ar-SA"/>
    </w:rPr>
  </w:style>
  <w:style w:type="character" w:styleId="a3">
    <w:name w:val="Hyperlink"/>
    <w:basedOn w:val="a0"/>
    <w:uiPriority w:val="99"/>
    <w:rsid w:val="004A48C4"/>
    <w:rPr>
      <w:color w:val="0000FF"/>
      <w:u w:val="single"/>
    </w:rPr>
  </w:style>
  <w:style w:type="paragraph" w:styleId="a4">
    <w:name w:val="Body Text"/>
    <w:basedOn w:val="a"/>
    <w:link w:val="Char"/>
    <w:rsid w:val="004A48C4"/>
    <w:pPr>
      <w:suppressAutoHyphens/>
      <w:spacing w:after="120"/>
    </w:pPr>
    <w:rPr>
      <w:rFonts w:ascii="Times New Roman" w:eastAsia="宋体" w:hAnsi="Times New Roman" w:cs="Times New Roman"/>
      <w:kern w:val="1"/>
      <w:szCs w:val="24"/>
      <w:lang w:eastAsia="ar-SA"/>
    </w:rPr>
  </w:style>
  <w:style w:type="character" w:customStyle="1" w:styleId="Char">
    <w:name w:val="正文文本 Char"/>
    <w:basedOn w:val="a0"/>
    <w:link w:val="a4"/>
    <w:rsid w:val="004A48C4"/>
    <w:rPr>
      <w:rFonts w:ascii="Times New Roman" w:eastAsia="宋体" w:hAnsi="Times New Roman" w:cs="Times New Roman"/>
      <w:kern w:val="1"/>
      <w:szCs w:val="24"/>
      <w:lang w:eastAsia="ar-SA"/>
    </w:rPr>
  </w:style>
  <w:style w:type="paragraph" w:styleId="a5">
    <w:name w:val="header"/>
    <w:basedOn w:val="a"/>
    <w:link w:val="Char0"/>
    <w:uiPriority w:val="99"/>
    <w:rsid w:val="004A48C4"/>
    <w:pPr>
      <w:pBdr>
        <w:bottom w:val="single" w:sz="1" w:space="1" w:color="000000"/>
      </w:pBdr>
      <w:tabs>
        <w:tab w:val="center" w:pos="4153"/>
        <w:tab w:val="right" w:pos="8306"/>
      </w:tabs>
      <w:suppressAutoHyphens/>
      <w:jc w:val="center"/>
    </w:pPr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character" w:customStyle="1" w:styleId="Char0">
    <w:name w:val="页眉 Char"/>
    <w:basedOn w:val="a0"/>
    <w:link w:val="a5"/>
    <w:uiPriority w:val="99"/>
    <w:rsid w:val="004A48C4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paragraph" w:styleId="a6">
    <w:name w:val="footer"/>
    <w:basedOn w:val="a"/>
    <w:link w:val="Char1"/>
    <w:uiPriority w:val="99"/>
    <w:rsid w:val="004A48C4"/>
    <w:pPr>
      <w:tabs>
        <w:tab w:val="center" w:pos="4153"/>
        <w:tab w:val="right" w:pos="8306"/>
      </w:tabs>
      <w:suppressAutoHyphens/>
      <w:jc w:val="left"/>
    </w:pPr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character" w:customStyle="1" w:styleId="Char1">
    <w:name w:val="页脚 Char"/>
    <w:basedOn w:val="a0"/>
    <w:link w:val="a6"/>
    <w:uiPriority w:val="99"/>
    <w:rsid w:val="004A48C4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paragraph" w:styleId="a7">
    <w:name w:val="Subtitle"/>
    <w:basedOn w:val="a"/>
    <w:next w:val="a4"/>
    <w:link w:val="Char2"/>
    <w:qFormat/>
    <w:rsid w:val="004A48C4"/>
    <w:pPr>
      <w:keepNext/>
      <w:suppressAutoHyphens/>
      <w:spacing w:before="240" w:after="120"/>
      <w:jc w:val="center"/>
    </w:pPr>
    <w:rPr>
      <w:rFonts w:ascii="Arial" w:eastAsia="宋体" w:hAnsi="Arial" w:cs="Tahoma"/>
      <w:i/>
      <w:iCs/>
      <w:kern w:val="1"/>
      <w:sz w:val="28"/>
      <w:szCs w:val="28"/>
      <w:lang w:eastAsia="ar-SA"/>
    </w:rPr>
  </w:style>
  <w:style w:type="character" w:customStyle="1" w:styleId="Char2">
    <w:name w:val="副标题 Char"/>
    <w:basedOn w:val="a0"/>
    <w:link w:val="a7"/>
    <w:rsid w:val="004A48C4"/>
    <w:rPr>
      <w:rFonts w:ascii="Arial" w:eastAsia="宋体" w:hAnsi="Arial" w:cs="Tahoma"/>
      <w:i/>
      <w:iCs/>
      <w:kern w:val="1"/>
      <w:sz w:val="28"/>
      <w:szCs w:val="28"/>
      <w:lang w:eastAsia="ar-SA"/>
    </w:rPr>
  </w:style>
  <w:style w:type="paragraph" w:styleId="HTML">
    <w:name w:val="HTML Preformatted"/>
    <w:basedOn w:val="a"/>
    <w:link w:val="HTMLChar"/>
    <w:uiPriority w:val="99"/>
    <w:unhideWhenUsed/>
    <w:rsid w:val="004A48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A48C4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4A48C4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4A48C4"/>
    <w:rPr>
      <w:sz w:val="18"/>
      <w:szCs w:val="18"/>
    </w:rPr>
  </w:style>
  <w:style w:type="paragraph" w:styleId="a9">
    <w:name w:val="List Paragraph"/>
    <w:basedOn w:val="a"/>
    <w:uiPriority w:val="34"/>
    <w:qFormat/>
    <w:rsid w:val="00A6465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2762C8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zh-CN"/>
    </w:rPr>
  </w:style>
  <w:style w:type="paragraph" w:styleId="20">
    <w:name w:val="toc 2"/>
    <w:basedOn w:val="a"/>
    <w:next w:val="a"/>
    <w:autoRedefine/>
    <w:uiPriority w:val="39"/>
    <w:unhideWhenUsed/>
    <w:rsid w:val="002762C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762C8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rsid w:val="002762C8"/>
  </w:style>
  <w:style w:type="paragraph" w:styleId="40">
    <w:name w:val="toc 4"/>
    <w:basedOn w:val="a"/>
    <w:next w:val="a"/>
    <w:autoRedefine/>
    <w:uiPriority w:val="39"/>
    <w:unhideWhenUsed/>
    <w:rsid w:val="002762C8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2762C8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2762C8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762C8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762C8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762C8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A48C4"/>
    <w:pPr>
      <w:keepNext/>
      <w:numPr>
        <w:numId w:val="1"/>
      </w:numPr>
      <w:suppressAutoHyphens/>
      <w:spacing w:before="120" w:after="60" w:line="240" w:lineRule="atLeast"/>
      <w:jc w:val="left"/>
      <w:outlineLvl w:val="0"/>
    </w:pPr>
    <w:rPr>
      <w:rFonts w:ascii="宋体" w:eastAsia="宋体" w:hAnsi="宋体" w:cs="Times New Roman"/>
      <w:b/>
      <w:kern w:val="1"/>
      <w:sz w:val="24"/>
      <w:szCs w:val="20"/>
      <w:lang w:eastAsia="ar-SA"/>
    </w:rPr>
  </w:style>
  <w:style w:type="paragraph" w:styleId="2">
    <w:name w:val="heading 2"/>
    <w:basedOn w:val="1"/>
    <w:next w:val="a"/>
    <w:link w:val="2Char"/>
    <w:qFormat/>
    <w:rsid w:val="004A48C4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2"/>
    <w:next w:val="a"/>
    <w:link w:val="3Char"/>
    <w:qFormat/>
    <w:rsid w:val="004A48C4"/>
    <w:pPr>
      <w:keepLines/>
      <w:numPr>
        <w:ilvl w:val="0"/>
        <w:numId w:val="0"/>
      </w:numPr>
      <w:spacing w:before="260" w:after="260" w:line="100" w:lineRule="atLeast"/>
      <w:outlineLvl w:val="2"/>
    </w:pPr>
    <w:rPr>
      <w:b w:val="0"/>
      <w:bCs/>
      <w:szCs w:val="32"/>
    </w:rPr>
  </w:style>
  <w:style w:type="paragraph" w:styleId="4">
    <w:name w:val="heading 4"/>
    <w:basedOn w:val="a"/>
    <w:next w:val="a"/>
    <w:link w:val="4Char"/>
    <w:qFormat/>
    <w:rsid w:val="004A48C4"/>
    <w:pPr>
      <w:keepNext/>
      <w:keepLines/>
      <w:suppressAutoHyphens/>
      <w:spacing w:before="280" w:after="290" w:line="374" w:lineRule="auto"/>
      <w:outlineLvl w:val="3"/>
    </w:pPr>
    <w:rPr>
      <w:rFonts w:ascii="Arial" w:eastAsia="黑体" w:hAnsi="Arial" w:cs="Times New Roman"/>
      <w:b/>
      <w:bCs/>
      <w:kern w:val="1"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48C4"/>
    <w:rPr>
      <w:rFonts w:ascii="宋体" w:eastAsia="宋体" w:hAnsi="宋体" w:cs="Times New Roman"/>
      <w:b/>
      <w:kern w:val="1"/>
      <w:sz w:val="24"/>
      <w:szCs w:val="20"/>
      <w:lang w:eastAsia="ar-SA"/>
    </w:rPr>
  </w:style>
  <w:style w:type="character" w:customStyle="1" w:styleId="2Char">
    <w:name w:val="标题 2 Char"/>
    <w:basedOn w:val="a0"/>
    <w:link w:val="2"/>
    <w:rsid w:val="004A48C4"/>
    <w:rPr>
      <w:rFonts w:ascii="宋体" w:eastAsia="宋体" w:hAnsi="宋体" w:cs="Times New Roman"/>
      <w:b/>
      <w:kern w:val="1"/>
      <w:sz w:val="20"/>
      <w:szCs w:val="20"/>
      <w:lang w:eastAsia="ar-SA"/>
    </w:rPr>
  </w:style>
  <w:style w:type="character" w:customStyle="1" w:styleId="3Char">
    <w:name w:val="标题 3 Char"/>
    <w:basedOn w:val="a0"/>
    <w:link w:val="3"/>
    <w:rsid w:val="004A48C4"/>
    <w:rPr>
      <w:rFonts w:ascii="宋体" w:eastAsia="宋体" w:hAnsi="宋体" w:cs="Times New Roman"/>
      <w:bCs/>
      <w:kern w:val="1"/>
      <w:sz w:val="20"/>
      <w:szCs w:val="32"/>
      <w:lang w:eastAsia="ar-SA"/>
    </w:rPr>
  </w:style>
  <w:style w:type="character" w:customStyle="1" w:styleId="4Char">
    <w:name w:val="标题 4 Char"/>
    <w:basedOn w:val="a0"/>
    <w:link w:val="4"/>
    <w:rsid w:val="004A48C4"/>
    <w:rPr>
      <w:rFonts w:ascii="Arial" w:eastAsia="黑体" w:hAnsi="Arial" w:cs="Times New Roman"/>
      <w:b/>
      <w:bCs/>
      <w:kern w:val="1"/>
      <w:sz w:val="28"/>
      <w:szCs w:val="28"/>
      <w:lang w:eastAsia="ar-SA"/>
    </w:rPr>
  </w:style>
  <w:style w:type="character" w:styleId="a3">
    <w:name w:val="Hyperlink"/>
    <w:basedOn w:val="a0"/>
    <w:uiPriority w:val="99"/>
    <w:rsid w:val="004A48C4"/>
    <w:rPr>
      <w:color w:val="0000FF"/>
      <w:u w:val="single"/>
    </w:rPr>
  </w:style>
  <w:style w:type="paragraph" w:styleId="a4">
    <w:name w:val="Body Text"/>
    <w:basedOn w:val="a"/>
    <w:link w:val="Char"/>
    <w:rsid w:val="004A48C4"/>
    <w:pPr>
      <w:suppressAutoHyphens/>
      <w:spacing w:after="120"/>
    </w:pPr>
    <w:rPr>
      <w:rFonts w:ascii="Times New Roman" w:eastAsia="宋体" w:hAnsi="Times New Roman" w:cs="Times New Roman"/>
      <w:kern w:val="1"/>
      <w:szCs w:val="24"/>
      <w:lang w:eastAsia="ar-SA"/>
    </w:rPr>
  </w:style>
  <w:style w:type="character" w:customStyle="1" w:styleId="Char">
    <w:name w:val="正文文本 Char"/>
    <w:basedOn w:val="a0"/>
    <w:link w:val="a4"/>
    <w:rsid w:val="004A48C4"/>
    <w:rPr>
      <w:rFonts w:ascii="Times New Roman" w:eastAsia="宋体" w:hAnsi="Times New Roman" w:cs="Times New Roman"/>
      <w:kern w:val="1"/>
      <w:szCs w:val="24"/>
      <w:lang w:eastAsia="ar-SA"/>
    </w:rPr>
  </w:style>
  <w:style w:type="paragraph" w:styleId="a5">
    <w:name w:val="header"/>
    <w:basedOn w:val="a"/>
    <w:link w:val="Char0"/>
    <w:uiPriority w:val="99"/>
    <w:rsid w:val="004A48C4"/>
    <w:pPr>
      <w:pBdr>
        <w:bottom w:val="single" w:sz="1" w:space="1" w:color="000000"/>
      </w:pBdr>
      <w:tabs>
        <w:tab w:val="center" w:pos="4153"/>
        <w:tab w:val="right" w:pos="8306"/>
      </w:tabs>
      <w:suppressAutoHyphens/>
      <w:jc w:val="center"/>
    </w:pPr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character" w:customStyle="1" w:styleId="Char0">
    <w:name w:val="页眉 Char"/>
    <w:basedOn w:val="a0"/>
    <w:link w:val="a5"/>
    <w:uiPriority w:val="99"/>
    <w:rsid w:val="004A48C4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paragraph" w:styleId="a6">
    <w:name w:val="footer"/>
    <w:basedOn w:val="a"/>
    <w:link w:val="Char1"/>
    <w:uiPriority w:val="99"/>
    <w:rsid w:val="004A48C4"/>
    <w:pPr>
      <w:tabs>
        <w:tab w:val="center" w:pos="4153"/>
        <w:tab w:val="right" w:pos="8306"/>
      </w:tabs>
      <w:suppressAutoHyphens/>
      <w:jc w:val="left"/>
    </w:pPr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character" w:customStyle="1" w:styleId="Char1">
    <w:name w:val="页脚 Char"/>
    <w:basedOn w:val="a0"/>
    <w:link w:val="a6"/>
    <w:uiPriority w:val="99"/>
    <w:rsid w:val="004A48C4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paragraph" w:styleId="a7">
    <w:name w:val="Subtitle"/>
    <w:basedOn w:val="a"/>
    <w:next w:val="a4"/>
    <w:link w:val="Char2"/>
    <w:qFormat/>
    <w:rsid w:val="004A48C4"/>
    <w:pPr>
      <w:keepNext/>
      <w:suppressAutoHyphens/>
      <w:spacing w:before="240" w:after="120"/>
      <w:jc w:val="center"/>
    </w:pPr>
    <w:rPr>
      <w:rFonts w:ascii="Arial" w:eastAsia="宋体" w:hAnsi="Arial" w:cs="Tahoma"/>
      <w:i/>
      <w:iCs/>
      <w:kern w:val="1"/>
      <w:sz w:val="28"/>
      <w:szCs w:val="28"/>
      <w:lang w:eastAsia="ar-SA"/>
    </w:rPr>
  </w:style>
  <w:style w:type="character" w:customStyle="1" w:styleId="Char2">
    <w:name w:val="副标题 Char"/>
    <w:basedOn w:val="a0"/>
    <w:link w:val="a7"/>
    <w:rsid w:val="004A48C4"/>
    <w:rPr>
      <w:rFonts w:ascii="Arial" w:eastAsia="宋体" w:hAnsi="Arial" w:cs="Tahoma"/>
      <w:i/>
      <w:iCs/>
      <w:kern w:val="1"/>
      <w:sz w:val="28"/>
      <w:szCs w:val="28"/>
      <w:lang w:eastAsia="ar-SA"/>
    </w:rPr>
  </w:style>
  <w:style w:type="paragraph" w:styleId="HTML">
    <w:name w:val="HTML Preformatted"/>
    <w:basedOn w:val="a"/>
    <w:link w:val="HTMLChar"/>
    <w:uiPriority w:val="99"/>
    <w:unhideWhenUsed/>
    <w:rsid w:val="004A48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A48C4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4A48C4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4A48C4"/>
    <w:rPr>
      <w:sz w:val="18"/>
      <w:szCs w:val="18"/>
    </w:rPr>
  </w:style>
  <w:style w:type="paragraph" w:styleId="a9">
    <w:name w:val="List Paragraph"/>
    <w:basedOn w:val="a"/>
    <w:uiPriority w:val="34"/>
    <w:qFormat/>
    <w:rsid w:val="00A6465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2762C8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zh-CN"/>
    </w:rPr>
  </w:style>
  <w:style w:type="paragraph" w:styleId="20">
    <w:name w:val="toc 2"/>
    <w:basedOn w:val="a"/>
    <w:next w:val="a"/>
    <w:autoRedefine/>
    <w:uiPriority w:val="39"/>
    <w:unhideWhenUsed/>
    <w:rsid w:val="002762C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762C8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rsid w:val="002762C8"/>
  </w:style>
  <w:style w:type="paragraph" w:styleId="40">
    <w:name w:val="toc 4"/>
    <w:basedOn w:val="a"/>
    <w:next w:val="a"/>
    <w:autoRedefine/>
    <w:uiPriority w:val="39"/>
    <w:unhideWhenUsed/>
    <w:rsid w:val="002762C8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2762C8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2762C8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762C8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762C8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762C8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9FFE-B30A-49F8-B621-5D7E65E2A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528</Words>
  <Characters>3014</Characters>
  <Application>Microsoft Office Word</Application>
  <DocSecurity>0</DocSecurity>
  <Lines>25</Lines>
  <Paragraphs>7</Paragraphs>
  <ScaleCrop>false</ScaleCrop>
  <Company>Microsoft</Company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5</cp:revision>
  <dcterms:created xsi:type="dcterms:W3CDTF">2015-06-01T05:45:00Z</dcterms:created>
  <dcterms:modified xsi:type="dcterms:W3CDTF">2015-06-26T06:41:00Z</dcterms:modified>
</cp:coreProperties>
</file>